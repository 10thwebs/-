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29" w:rsidRPr="00BC5429" w:rsidRDefault="00BC5429" w:rsidP="00BC542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C5429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Resources and Development</w:t>
      </w:r>
    </w:p>
    <w:p w:rsidR="00BC5429" w:rsidRPr="00BC5429" w:rsidRDefault="00BC5429" w:rsidP="00BC5429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BC5429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Resources and Development: NCERT Solution</w:t>
      </w:r>
    </w:p>
    <w:p w:rsidR="00BC5429" w:rsidRPr="00BC5429" w:rsidRDefault="00BC5429" w:rsidP="00BC542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C542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Question 1: Explain land use pattern in India and why has the land under forest not increased much since 1960-61?</w:t>
      </w:r>
    </w:p>
    <w:p w:rsidR="00BC5429" w:rsidRPr="00BC5429" w:rsidRDefault="00BC5429" w:rsidP="00BC542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C542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Answer:</w:t>
      </w:r>
      <w:r w:rsidRPr="00BC542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About 45% of land is used as net sown area, i.e. for farming. About 22% of the land is under forest and the rest of the land is used for various purposes; like housing, recreation and industrial activities. Increasing population and subsequent increase in demand for resources is the main reason that forested land has not increased much during this period.</w:t>
      </w:r>
    </w:p>
    <w:p w:rsidR="00BC5429" w:rsidRPr="00BC5429" w:rsidRDefault="00BC5429" w:rsidP="00BC5429">
      <w:pPr>
        <w:spacing w:after="0" w:line="240" w:lineRule="auto"/>
        <w:rPr>
          <w:ins w:id="0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1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pict>
            <v:rect id="_x0000_i1025" style="width:0;height:0" o:hralign="center" o:hrstd="t" o:hr="t" fillcolor="#a0a0a0" stroked="f"/>
          </w:pict>
        </w:r>
      </w:ins>
    </w:p>
    <w:p w:rsidR="00BC5429" w:rsidRPr="00BC5429" w:rsidRDefault="00BC5429" w:rsidP="00BC5429">
      <w:pPr>
        <w:spacing w:after="100" w:afterAutospacing="1" w:line="240" w:lineRule="auto"/>
        <w:outlineLvl w:val="1"/>
        <w:rPr>
          <w:ins w:id="2" w:author="Unknown"/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proofErr w:type="spellStart"/>
      <w:ins w:id="3" w:author="Unknown">
        <w:r w:rsidRPr="00BC5429">
          <w:rPr>
            <w:rFonts w:ascii="Segoe UI" w:eastAsia="Times New Roman" w:hAnsi="Segoe UI" w:cs="Segoe UI"/>
            <w:color w:val="212529"/>
            <w:sz w:val="36"/>
            <w:szCs w:val="36"/>
            <w:lang w:eastAsia="en-IN"/>
          </w:rPr>
          <w:t>Multiplce</w:t>
        </w:r>
        <w:proofErr w:type="spellEnd"/>
        <w:r w:rsidRPr="00BC5429">
          <w:rPr>
            <w:rFonts w:ascii="Segoe UI" w:eastAsia="Times New Roman" w:hAnsi="Segoe UI" w:cs="Segoe UI"/>
            <w:color w:val="212529"/>
            <w:sz w:val="36"/>
            <w:szCs w:val="36"/>
            <w:lang w:eastAsia="en-IN"/>
          </w:rPr>
          <w:t xml:space="preserve"> Choice Questions: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4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5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Question 2: Which one of the following type of resource is iron ore?</w:t>
        </w:r>
      </w:ins>
    </w:p>
    <w:p w:rsidR="00BC5429" w:rsidRPr="00BC5429" w:rsidRDefault="00BC5429" w:rsidP="00BC5429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6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7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Renewable</w:t>
        </w:r>
      </w:ins>
    </w:p>
    <w:p w:rsidR="00BC5429" w:rsidRPr="00BC5429" w:rsidRDefault="00BC5429" w:rsidP="00BC5429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8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9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Flow</w:t>
        </w:r>
      </w:ins>
    </w:p>
    <w:p w:rsidR="00BC5429" w:rsidRPr="00BC5429" w:rsidRDefault="00BC5429" w:rsidP="00BC5429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0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11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Biotic</w:t>
        </w:r>
      </w:ins>
    </w:p>
    <w:p w:rsidR="00BC5429" w:rsidRPr="00BC5429" w:rsidRDefault="00BC5429" w:rsidP="00BC5429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2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13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Non-renewable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14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15" w:author="Unknown"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Answer:</w:t>
        </w:r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 (d) Non-renewable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16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17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Question 3: Under which of the following type of resource can tidal energy be put?</w:t>
        </w:r>
      </w:ins>
    </w:p>
    <w:p w:rsidR="00BC5429" w:rsidRPr="00BC5429" w:rsidRDefault="00BC5429" w:rsidP="00BC5429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8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ins w:id="19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Replenishable</w:t>
        </w:r>
        <w:proofErr w:type="spellEnd"/>
      </w:ins>
    </w:p>
    <w:p w:rsidR="00BC5429" w:rsidRPr="00BC5429" w:rsidRDefault="00BC5429" w:rsidP="00BC5429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0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21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Abiotic</w:t>
        </w:r>
      </w:ins>
    </w:p>
    <w:p w:rsidR="00BC5429" w:rsidRPr="00BC5429" w:rsidRDefault="00BC5429" w:rsidP="00BC5429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2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23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Human-made</w:t>
        </w:r>
      </w:ins>
    </w:p>
    <w:p w:rsidR="00BC5429" w:rsidRPr="00BC5429" w:rsidRDefault="00BC5429" w:rsidP="00BC5429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4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25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Non-recyclable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26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27" w:author="Unknown"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Answer:</w:t>
        </w:r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 xml:space="preserve"> (a) </w:t>
        </w:r>
        <w:proofErr w:type="spellStart"/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Replenishable</w:t>
        </w:r>
        <w:proofErr w:type="spellEnd"/>
      </w:ins>
    </w:p>
    <w:p w:rsidR="00BC5429" w:rsidRPr="00BC5429" w:rsidRDefault="00BC5429" w:rsidP="00BC5429">
      <w:pPr>
        <w:spacing w:after="100" w:afterAutospacing="1" w:line="240" w:lineRule="auto"/>
        <w:rPr>
          <w:ins w:id="28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29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Question 4: Which one of the following is the main cause of land degradation in Punjab?</w:t>
        </w:r>
      </w:ins>
    </w:p>
    <w:p w:rsidR="00BC5429" w:rsidRPr="00BC5429" w:rsidRDefault="00BC5429" w:rsidP="00BC5429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0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31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Intensive cultivation</w:t>
        </w:r>
      </w:ins>
    </w:p>
    <w:p w:rsidR="00BC5429" w:rsidRPr="00BC5429" w:rsidRDefault="00BC5429" w:rsidP="00BC5429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2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33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Over irrigation</w:t>
        </w:r>
      </w:ins>
    </w:p>
    <w:p w:rsidR="00BC5429" w:rsidRPr="00BC5429" w:rsidRDefault="00BC5429" w:rsidP="00BC5429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4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35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Deforestation</w:t>
        </w:r>
      </w:ins>
    </w:p>
    <w:p w:rsidR="00BC5429" w:rsidRPr="00BC5429" w:rsidRDefault="00BC5429" w:rsidP="00BC5429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6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37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Overgrazing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38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39" w:author="Unknown"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Answer:</w:t>
        </w:r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 (b) Over irrigation</w:t>
        </w:r>
      </w:ins>
    </w:p>
    <w:p w:rsidR="00BC5429" w:rsidRPr="00BC5429" w:rsidRDefault="00BC5429" w:rsidP="00BC5429">
      <w:pPr>
        <w:spacing w:after="0" w:line="240" w:lineRule="auto"/>
        <w:rPr>
          <w:ins w:id="40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41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lastRenderedPageBreak/>
          <w:pict>
            <v:rect id="_x0000_i1026" style="width:0;height:0" o:hralign="center" o:hrstd="t" o:hr="t" fillcolor="#a0a0a0" stroked="f"/>
          </w:pic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42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43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Question 5: In which one of the following states is terrace cultivation practised?</w:t>
        </w:r>
      </w:ins>
    </w:p>
    <w:p w:rsidR="00BC5429" w:rsidRPr="00BC5429" w:rsidRDefault="00BC5429" w:rsidP="00BC5429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44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45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Punjab</w:t>
        </w:r>
      </w:ins>
    </w:p>
    <w:p w:rsidR="00BC5429" w:rsidRPr="00BC5429" w:rsidRDefault="00BC5429" w:rsidP="00BC5429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46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47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Haryana</w:t>
        </w:r>
      </w:ins>
    </w:p>
    <w:p w:rsidR="00BC5429" w:rsidRPr="00BC5429" w:rsidRDefault="00BC5429" w:rsidP="00BC5429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48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49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Plains of Uttar Pradesh</w:t>
        </w:r>
      </w:ins>
    </w:p>
    <w:p w:rsidR="00BC5429" w:rsidRPr="00BC5429" w:rsidRDefault="00BC5429" w:rsidP="00BC5429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50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ins w:id="51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Uttarakhand</w:t>
        </w:r>
        <w:proofErr w:type="spellEnd"/>
      </w:ins>
    </w:p>
    <w:p w:rsidR="00BC5429" w:rsidRPr="00BC5429" w:rsidRDefault="00BC5429" w:rsidP="00BC5429">
      <w:pPr>
        <w:spacing w:after="100" w:afterAutospacing="1" w:line="240" w:lineRule="auto"/>
        <w:rPr>
          <w:ins w:id="52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53" w:author="Unknown"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Answer:</w:t>
        </w:r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 xml:space="preserve"> (d) </w:t>
        </w:r>
        <w:proofErr w:type="spellStart"/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Uttarakhand</w:t>
        </w:r>
        <w:proofErr w:type="spellEnd"/>
      </w:ins>
    </w:p>
    <w:p w:rsidR="00BC5429" w:rsidRPr="00BC5429" w:rsidRDefault="00BC5429" w:rsidP="00BC5429">
      <w:pPr>
        <w:spacing w:after="100" w:afterAutospacing="1" w:line="240" w:lineRule="auto"/>
        <w:rPr>
          <w:ins w:id="54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55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Question 6: In which of the following states is black soil found?</w:t>
        </w:r>
      </w:ins>
    </w:p>
    <w:p w:rsidR="00BC5429" w:rsidRPr="00BC5429" w:rsidRDefault="00BC5429" w:rsidP="00BC5429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56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57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Jammu and Kashmir</w:t>
        </w:r>
      </w:ins>
    </w:p>
    <w:p w:rsidR="00BC5429" w:rsidRPr="00BC5429" w:rsidRDefault="00BC5429" w:rsidP="00BC5429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58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59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Rajasthan</w:t>
        </w:r>
      </w:ins>
    </w:p>
    <w:p w:rsidR="00BC5429" w:rsidRPr="00BC5429" w:rsidRDefault="00BC5429" w:rsidP="00BC5429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60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61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Gujarat</w:t>
        </w:r>
      </w:ins>
    </w:p>
    <w:p w:rsidR="00BC5429" w:rsidRPr="00BC5429" w:rsidRDefault="00BC5429" w:rsidP="00BC5429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62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63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Jharkhand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64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65" w:author="Unknown"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Answer:</w:t>
        </w:r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 (c) Gujarat</w:t>
        </w:r>
      </w:ins>
    </w:p>
    <w:p w:rsidR="00BC5429" w:rsidRPr="00BC5429" w:rsidRDefault="00BC5429" w:rsidP="00BC5429">
      <w:pPr>
        <w:spacing w:after="100" w:afterAutospacing="1" w:line="240" w:lineRule="auto"/>
        <w:outlineLvl w:val="1"/>
        <w:rPr>
          <w:ins w:id="66" w:author="Unknown"/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ins w:id="67" w:author="Unknown">
        <w:r w:rsidRPr="00BC5429">
          <w:rPr>
            <w:rFonts w:ascii="Segoe UI" w:eastAsia="Times New Roman" w:hAnsi="Segoe UI" w:cs="Segoe UI"/>
            <w:color w:val="212529"/>
            <w:sz w:val="36"/>
            <w:szCs w:val="36"/>
            <w:lang w:eastAsia="en-IN"/>
          </w:rPr>
          <w:t>Answer the following questions: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68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ins w:id="69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Question 7: Name three states having black soil and the crop which is mainly grown in it.</w:t>
        </w:r>
        <w:proofErr w:type="gramEnd"/>
      </w:ins>
    </w:p>
    <w:p w:rsidR="00BC5429" w:rsidRPr="00BC5429" w:rsidRDefault="00BC5429" w:rsidP="00BC5429">
      <w:pPr>
        <w:spacing w:after="100" w:afterAutospacing="1" w:line="240" w:lineRule="auto"/>
        <w:rPr>
          <w:ins w:id="70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71" w:author="Unknown"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Answer:</w:t>
        </w:r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 Maharashtra, Madhya Pradesh and Chhattisgarh are some states where black soil is found and cotton is the main crop grown on black soil.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72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73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Question 8: What type of soil is found in the river deltas of the eastern coast? Give three main features of this type of soil.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74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75" w:author="Unknown"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Answer:</w:t>
        </w:r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 Alluvial soil is found in the river deltas of the eastern coast. Alluvial soil is rich in potash, phosphoric acid and lime. It has a high water retention capacity and it is highly fertile soil.</w:t>
        </w:r>
      </w:ins>
    </w:p>
    <w:p w:rsidR="00BC5429" w:rsidRPr="00BC5429" w:rsidRDefault="00BC5429" w:rsidP="00BC5429">
      <w:pPr>
        <w:spacing w:after="0" w:line="240" w:lineRule="auto"/>
        <w:rPr>
          <w:ins w:id="76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77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pict>
            <v:rect id="_x0000_i1027" style="width:0;height:0" o:hralign="center" o:hrstd="t" o:hr="t" fillcolor="#a0a0a0" stroked="f"/>
          </w:pic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78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79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Question 9: What steps can be taken to control soil erosion in the hilly areas?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80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81" w:author="Unknown"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Answer:</w:t>
        </w:r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 Terrace farming and shelter belt plantation can be done to prevent soil erosion in hilly areas.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82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83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Question 10: What are the biotic and abiotic resources? Give some examples.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84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ins w:id="85" w:author="Unknown"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Answer</w:t>
        </w:r>
        <w:proofErr w:type="gramStart"/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:</w:t>
        </w:r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Biotic</w:t>
        </w:r>
        <w:proofErr w:type="spellEnd"/>
        <w:proofErr w:type="gramEnd"/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 xml:space="preserve"> Resources – All living organisms in our environment are called biotic resources. For example, trees, animals, insects, etc.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86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87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lastRenderedPageBreak/>
          <w:t>Abiotic Resources – All non-living things present in our environment are termed as abiotic resources. For example – earth, air, water, metals, rocks, etc.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88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89" w:author="Unknown"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Question 11: How have technical and economic development led to more consumption of resources?</w:t>
        </w:r>
      </w:ins>
    </w:p>
    <w:p w:rsidR="00BC5429" w:rsidRPr="00BC5429" w:rsidRDefault="00BC5429" w:rsidP="00BC5429">
      <w:pPr>
        <w:spacing w:after="100" w:afterAutospacing="1" w:line="240" w:lineRule="auto"/>
        <w:rPr>
          <w:ins w:id="90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91" w:author="Unknown">
        <w:r w:rsidRPr="00BC5429">
          <w:rPr>
            <w:rFonts w:ascii="Segoe UI" w:eastAsia="Times New Roman" w:hAnsi="Segoe UI" w:cs="Segoe UI"/>
            <w:b/>
            <w:bCs/>
            <w:color w:val="212529"/>
            <w:sz w:val="24"/>
            <w:szCs w:val="24"/>
            <w:lang w:eastAsia="en-IN"/>
          </w:rPr>
          <w:t>Answer:</w:t>
        </w:r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 xml:space="preserve"> Economic development creates demand for various resources and technical development gives the knowhow to exploit those resources. </w:t>
        </w:r>
        <w:proofErr w:type="gramStart"/>
        <w:r w:rsidRPr="00BC542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Thus, technical and economic development; together lead to more consumption of resources.</w:t>
        </w:r>
        <w:proofErr w:type="gramEnd"/>
      </w:ins>
    </w:p>
    <w:p w:rsidR="00884A6A" w:rsidRDefault="00884A6A">
      <w:bookmarkStart w:id="92" w:name="_GoBack"/>
      <w:bookmarkEnd w:id="92"/>
    </w:p>
    <w:sectPr w:rsidR="0088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7F3D"/>
    <w:multiLevelType w:val="multilevel"/>
    <w:tmpl w:val="3EF800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C4FBC"/>
    <w:multiLevelType w:val="multilevel"/>
    <w:tmpl w:val="5846EE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1000B3"/>
    <w:multiLevelType w:val="multilevel"/>
    <w:tmpl w:val="E3C6D2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AC6B73"/>
    <w:multiLevelType w:val="multilevel"/>
    <w:tmpl w:val="DEFCF2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BF5EC4"/>
    <w:multiLevelType w:val="multilevel"/>
    <w:tmpl w:val="977E6A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97"/>
    <w:rsid w:val="00184997"/>
    <w:rsid w:val="00884A6A"/>
    <w:rsid w:val="00BC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5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54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ext-info">
    <w:name w:val="text-info"/>
    <w:basedOn w:val="Normal"/>
    <w:rsid w:val="00BC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5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54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ext-info">
    <w:name w:val="text-info"/>
    <w:basedOn w:val="Normal"/>
    <w:rsid w:val="00BC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194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2020-04-13T09:21:00Z</dcterms:created>
  <dcterms:modified xsi:type="dcterms:W3CDTF">2020-04-13T09:22:00Z</dcterms:modified>
</cp:coreProperties>
</file>