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B13" w:rsidRPr="00F12B13" w:rsidRDefault="00F12B13" w:rsidP="00F12B13">
      <w:pPr>
        <w:shd w:val="clear" w:color="auto" w:fill="FFFFFF"/>
        <w:spacing w:before="100" w:beforeAutospacing="1" w:after="100" w:afterAutospacing="1" w:line="240" w:lineRule="auto"/>
        <w:jc w:val="center"/>
        <w:outlineLvl w:val="0"/>
        <w:rPr>
          <w:rFonts w:ascii="Helvetica" w:eastAsia="Times New Roman" w:hAnsi="Helvetica" w:cs="Times New Roman"/>
          <w:b/>
          <w:bCs/>
          <w:color w:val="222222"/>
          <w:kern w:val="36"/>
          <w:sz w:val="48"/>
          <w:szCs w:val="48"/>
          <w:lang w:eastAsia="en-IN"/>
        </w:rPr>
      </w:pPr>
      <w:r w:rsidRPr="00F12B13">
        <w:rPr>
          <w:rFonts w:ascii="Helvetica" w:eastAsia="Times New Roman" w:hAnsi="Helvetica" w:cs="Times New Roman"/>
          <w:b/>
          <w:bCs/>
          <w:color w:val="222222"/>
          <w:kern w:val="36"/>
          <w:sz w:val="48"/>
          <w:szCs w:val="48"/>
          <w:lang w:eastAsia="en-IN"/>
        </w:rPr>
        <w:t xml:space="preserve">Chapter </w:t>
      </w:r>
      <w:proofErr w:type="gramStart"/>
      <w:r w:rsidRPr="00F12B13">
        <w:rPr>
          <w:rFonts w:ascii="Helvetica" w:eastAsia="Times New Roman" w:hAnsi="Helvetica" w:cs="Times New Roman"/>
          <w:b/>
          <w:bCs/>
          <w:color w:val="222222"/>
          <w:kern w:val="36"/>
          <w:sz w:val="48"/>
          <w:szCs w:val="48"/>
          <w:lang w:eastAsia="en-IN"/>
        </w:rPr>
        <w:t>12 :</w:t>
      </w:r>
      <w:proofErr w:type="gramEnd"/>
      <w:r w:rsidRPr="00F12B13">
        <w:rPr>
          <w:rFonts w:ascii="Helvetica" w:eastAsia="Times New Roman" w:hAnsi="Helvetica" w:cs="Times New Roman"/>
          <w:b/>
          <w:bCs/>
          <w:color w:val="222222"/>
          <w:kern w:val="36"/>
          <w:sz w:val="48"/>
          <w:szCs w:val="48"/>
          <w:lang w:eastAsia="en-IN"/>
        </w:rPr>
        <w:t xml:space="preserve"> Electricity and its effects Class 10 CBSE notes</w:t>
      </w:r>
    </w:p>
    <w:p w:rsidR="00F12B13" w:rsidRPr="00F12B13" w:rsidRDefault="00F12B13" w:rsidP="00F12B13">
      <w:pPr>
        <w:spacing w:after="0" w:line="240" w:lineRule="auto"/>
        <w:rPr>
          <w:ins w:id="0" w:author="Unknown"/>
          <w:rFonts w:ascii="Times New Roman" w:eastAsia="Times New Roman" w:hAnsi="Times New Roman" w:cs="Times New Roman"/>
          <w:sz w:val="24"/>
          <w:szCs w:val="24"/>
          <w:lang w:eastAsia="en-IN"/>
        </w:rPr>
      </w:pPr>
      <w:ins w:id="1" w:author="Unknown">
        <w:r w:rsidRPr="00F12B13">
          <w:rPr>
            <w:rFonts w:ascii="Helvetica" w:eastAsia="Times New Roman" w:hAnsi="Helvetica" w:cs="Times New Roman"/>
            <w:color w:val="222222"/>
            <w:sz w:val="24"/>
            <w:szCs w:val="24"/>
            <w:lang w:eastAsia="en-IN"/>
          </w:rPr>
          <w:br/>
        </w:r>
      </w:ins>
    </w:p>
    <w:p w:rsidR="00F12B13" w:rsidRPr="00F12B13" w:rsidRDefault="00F12B13" w:rsidP="00F12B13">
      <w:pPr>
        <w:shd w:val="clear" w:color="auto" w:fill="FFFFFF"/>
        <w:spacing w:after="0" w:line="240" w:lineRule="auto"/>
        <w:rPr>
          <w:ins w:id="2" w:author="Unknown"/>
          <w:rFonts w:ascii="Helvetica" w:eastAsia="Times New Roman" w:hAnsi="Helvetica" w:cs="Times New Roman"/>
          <w:color w:val="222222"/>
          <w:sz w:val="24"/>
          <w:szCs w:val="24"/>
          <w:lang w:eastAsia="en-IN"/>
        </w:rPr>
      </w:pPr>
      <w:ins w:id="3" w:author="Unknown">
        <w:r w:rsidRPr="00F12B13">
          <w:rPr>
            <w:rFonts w:ascii="Helvetica" w:eastAsia="Times New Roman" w:hAnsi="Helvetica" w:cs="Times New Roman"/>
            <w:color w:val="222222"/>
            <w:sz w:val="24"/>
            <w:szCs w:val="24"/>
            <w:lang w:eastAsia="en-IN"/>
          </w:rPr>
          <w:br/>
        </w:r>
      </w:ins>
    </w:p>
    <w:p w:rsidR="00F12B13" w:rsidRPr="00F12B13" w:rsidRDefault="00F12B13" w:rsidP="00F12B13">
      <w:pPr>
        <w:shd w:val="clear" w:color="auto" w:fill="FFFFFF"/>
        <w:spacing w:before="100" w:beforeAutospacing="1" w:after="100" w:afterAutospacing="1" w:line="240" w:lineRule="auto"/>
        <w:outlineLvl w:val="1"/>
        <w:rPr>
          <w:ins w:id="4" w:author="Unknown"/>
          <w:rFonts w:ascii="Helvetica" w:eastAsia="Times New Roman" w:hAnsi="Helvetica" w:cs="Times New Roman"/>
          <w:b/>
          <w:bCs/>
          <w:color w:val="222222"/>
          <w:sz w:val="36"/>
          <w:szCs w:val="36"/>
          <w:lang w:eastAsia="en-IN"/>
        </w:rPr>
      </w:pPr>
      <w:ins w:id="5" w:author="Unknown">
        <w:r w:rsidRPr="00F12B13">
          <w:rPr>
            <w:rFonts w:ascii="Helvetica" w:eastAsia="Times New Roman" w:hAnsi="Helvetica" w:cs="Times New Roman"/>
            <w:b/>
            <w:bCs/>
            <w:color w:val="222222"/>
            <w:sz w:val="36"/>
            <w:szCs w:val="36"/>
            <w:lang w:eastAsia="en-IN"/>
          </w:rPr>
          <w:t>1. Introduction</w:t>
        </w:r>
      </w:ins>
    </w:p>
    <w:p w:rsidR="00F12B13" w:rsidRPr="00F12B13" w:rsidRDefault="00F12B13" w:rsidP="00F12B13">
      <w:pPr>
        <w:shd w:val="clear" w:color="auto" w:fill="FFFFFF"/>
        <w:spacing w:after="0" w:line="240" w:lineRule="auto"/>
        <w:rPr>
          <w:ins w:id="6" w:author="Unknown"/>
          <w:rFonts w:ascii="Helvetica" w:eastAsia="Times New Roman" w:hAnsi="Helvetica" w:cs="Times New Roman"/>
          <w:color w:val="222222"/>
          <w:sz w:val="24"/>
          <w:szCs w:val="24"/>
          <w:lang w:eastAsia="en-IN"/>
        </w:rPr>
      </w:pPr>
      <w:ins w:id="7" w:author="Unknown">
        <w:r w:rsidRPr="00F12B13">
          <w:rPr>
            <w:rFonts w:ascii="Helvetica" w:eastAsia="Times New Roman" w:hAnsi="Helvetica" w:cs="Times New Roman"/>
            <w:color w:val="222222"/>
            <w:sz w:val="24"/>
            <w:szCs w:val="24"/>
            <w:lang w:eastAsia="en-IN"/>
          </w:rPr>
          <w:t>Physical phenomena associated with the presence and flow of electric charge is known as electricity. Electricity and electrical phenomenon have a lot of applications in our day to day life and they also gives a wide variety of well-known effects, such as lightning, static electricity, electromagnetic induction and the flow of electrical current.</w:t>
        </w:r>
        <w:r w:rsidRPr="00F12B13">
          <w:rPr>
            <w:rFonts w:ascii="Helvetica" w:eastAsia="Times New Roman" w:hAnsi="Helvetica" w:cs="Times New Roman"/>
            <w:color w:val="222222"/>
            <w:sz w:val="24"/>
            <w:szCs w:val="24"/>
            <w:lang w:eastAsia="en-IN"/>
          </w:rPr>
          <w:br/>
        </w:r>
      </w:ins>
    </w:p>
    <w:p w:rsidR="00F12B13" w:rsidRPr="00F12B13" w:rsidRDefault="00F12B13" w:rsidP="00F12B13">
      <w:pPr>
        <w:numPr>
          <w:ilvl w:val="0"/>
          <w:numId w:val="1"/>
        </w:numPr>
        <w:shd w:val="clear" w:color="auto" w:fill="FFFFFF"/>
        <w:spacing w:after="0" w:line="240" w:lineRule="auto"/>
        <w:rPr>
          <w:ins w:id="8" w:author="Unknown"/>
          <w:rFonts w:ascii="inherit" w:eastAsia="Times New Roman" w:hAnsi="inherit" w:cs="Times New Roman"/>
          <w:color w:val="222222"/>
          <w:sz w:val="24"/>
          <w:szCs w:val="24"/>
          <w:lang w:eastAsia="en-IN"/>
        </w:rPr>
      </w:pPr>
      <w:ins w:id="9" w:author="Unknown">
        <w:r w:rsidRPr="00F12B13">
          <w:rPr>
            <w:rFonts w:ascii="inherit" w:eastAsia="Times New Roman" w:hAnsi="inherit" w:cs="Times New Roman"/>
            <w:color w:val="222222"/>
            <w:sz w:val="24"/>
            <w:szCs w:val="24"/>
            <w:lang w:eastAsia="en-IN"/>
          </w:rPr>
          <w:t>Electricity occurs due to several types :</w:t>
        </w:r>
      </w:ins>
    </w:p>
    <w:p w:rsidR="00F12B13" w:rsidRPr="00F12B13" w:rsidRDefault="00F12B13" w:rsidP="00F12B13">
      <w:pPr>
        <w:numPr>
          <w:ilvl w:val="1"/>
          <w:numId w:val="1"/>
        </w:numPr>
        <w:shd w:val="clear" w:color="auto" w:fill="FFFFFF"/>
        <w:spacing w:after="0" w:line="240" w:lineRule="auto"/>
        <w:rPr>
          <w:ins w:id="10" w:author="Unknown"/>
          <w:rFonts w:ascii="inherit" w:eastAsia="Times New Roman" w:hAnsi="inherit" w:cs="Times New Roman"/>
          <w:color w:val="222222"/>
          <w:sz w:val="24"/>
          <w:szCs w:val="24"/>
          <w:lang w:eastAsia="en-IN"/>
        </w:rPr>
      </w:pPr>
      <w:ins w:id="11" w:author="Unknown">
        <w:r w:rsidRPr="00F12B13">
          <w:rPr>
            <w:rFonts w:ascii="inherit" w:eastAsia="Times New Roman" w:hAnsi="inherit" w:cs="Times New Roman"/>
            <w:b/>
            <w:bCs/>
            <w:color w:val="222222"/>
            <w:sz w:val="24"/>
            <w:szCs w:val="24"/>
            <w:lang w:eastAsia="en-IN"/>
          </w:rPr>
          <w:t>Electric charge:</w:t>
        </w:r>
        <w:r w:rsidRPr="00F12B13">
          <w:rPr>
            <w:rFonts w:ascii="inherit" w:eastAsia="Times New Roman" w:hAnsi="inherit" w:cs="Times New Roman"/>
            <w:color w:val="222222"/>
            <w:sz w:val="24"/>
            <w:szCs w:val="24"/>
            <w:lang w:eastAsia="en-IN"/>
          </w:rPr>
          <w:t> a property of some subatomic particles, which determines their electromagnetic interactions.</w:t>
        </w:r>
      </w:ins>
    </w:p>
    <w:p w:rsidR="00F12B13" w:rsidRPr="00F12B13" w:rsidRDefault="00F12B13" w:rsidP="00F12B13">
      <w:pPr>
        <w:numPr>
          <w:ilvl w:val="1"/>
          <w:numId w:val="1"/>
        </w:numPr>
        <w:shd w:val="clear" w:color="auto" w:fill="FFFFFF"/>
        <w:spacing w:after="0" w:line="240" w:lineRule="auto"/>
        <w:rPr>
          <w:ins w:id="12" w:author="Unknown"/>
          <w:rFonts w:ascii="inherit" w:eastAsia="Times New Roman" w:hAnsi="inherit" w:cs="Times New Roman"/>
          <w:color w:val="222222"/>
          <w:sz w:val="24"/>
          <w:szCs w:val="24"/>
          <w:lang w:eastAsia="en-IN"/>
        </w:rPr>
      </w:pPr>
      <w:ins w:id="13" w:author="Unknown">
        <w:r w:rsidRPr="00F12B13">
          <w:rPr>
            <w:rFonts w:ascii="inherit" w:eastAsia="Times New Roman" w:hAnsi="inherit" w:cs="Times New Roman"/>
            <w:b/>
            <w:bCs/>
            <w:color w:val="222222"/>
            <w:sz w:val="24"/>
            <w:szCs w:val="24"/>
            <w:lang w:eastAsia="en-IN"/>
          </w:rPr>
          <w:t>Electric current:</w:t>
        </w:r>
        <w:r w:rsidRPr="00F12B13">
          <w:rPr>
            <w:rFonts w:ascii="inherit" w:eastAsia="Times New Roman" w:hAnsi="inherit" w:cs="Times New Roman"/>
            <w:color w:val="222222"/>
            <w:sz w:val="24"/>
            <w:szCs w:val="24"/>
            <w:lang w:eastAsia="en-IN"/>
          </w:rPr>
          <w:t> a movement or flow of electrically charged particles, typically measured in amperes.</w:t>
        </w:r>
      </w:ins>
    </w:p>
    <w:p w:rsidR="00F12B13" w:rsidRPr="00F12B13" w:rsidRDefault="00F12B13" w:rsidP="00F12B13">
      <w:pPr>
        <w:numPr>
          <w:ilvl w:val="1"/>
          <w:numId w:val="1"/>
        </w:numPr>
        <w:shd w:val="clear" w:color="auto" w:fill="FFFFFF"/>
        <w:spacing w:after="0" w:line="240" w:lineRule="auto"/>
        <w:rPr>
          <w:ins w:id="14" w:author="Unknown"/>
          <w:rFonts w:ascii="inherit" w:eastAsia="Times New Roman" w:hAnsi="inherit" w:cs="Times New Roman"/>
          <w:color w:val="222222"/>
          <w:sz w:val="24"/>
          <w:szCs w:val="24"/>
          <w:lang w:eastAsia="en-IN"/>
        </w:rPr>
      </w:pPr>
      <w:ins w:id="15" w:author="Unknown">
        <w:r w:rsidRPr="00F12B13">
          <w:rPr>
            <w:rFonts w:ascii="inherit" w:eastAsia="Times New Roman" w:hAnsi="inherit" w:cs="Times New Roman"/>
            <w:b/>
            <w:bCs/>
            <w:color w:val="222222"/>
            <w:sz w:val="24"/>
            <w:szCs w:val="24"/>
            <w:lang w:eastAsia="en-IN"/>
          </w:rPr>
          <w:t>Electric field:</w:t>
        </w:r>
        <w:r w:rsidRPr="00F12B13">
          <w:rPr>
            <w:rFonts w:ascii="inherit" w:eastAsia="Times New Roman" w:hAnsi="inherit" w:cs="Times New Roman"/>
            <w:color w:val="222222"/>
            <w:sz w:val="24"/>
            <w:szCs w:val="24"/>
            <w:lang w:eastAsia="en-IN"/>
          </w:rPr>
          <w:t> an especially simple type of electromagnetic field produced by an electric charge even when it is not moving (i.e., there is no electric current). The electric field produces a force on other charges in its vicinity. Moving charges additionally produce a magnetic field.</w:t>
        </w:r>
      </w:ins>
    </w:p>
    <w:p w:rsidR="00F12B13" w:rsidRPr="00F12B13" w:rsidRDefault="00F12B13" w:rsidP="00F12B13">
      <w:pPr>
        <w:numPr>
          <w:ilvl w:val="1"/>
          <w:numId w:val="1"/>
        </w:numPr>
        <w:shd w:val="clear" w:color="auto" w:fill="FFFFFF"/>
        <w:spacing w:after="0" w:line="240" w:lineRule="auto"/>
        <w:rPr>
          <w:ins w:id="16" w:author="Unknown"/>
          <w:rFonts w:ascii="inherit" w:eastAsia="Times New Roman" w:hAnsi="inherit" w:cs="Times New Roman"/>
          <w:color w:val="222222"/>
          <w:sz w:val="24"/>
          <w:szCs w:val="24"/>
          <w:lang w:eastAsia="en-IN"/>
        </w:rPr>
      </w:pPr>
      <w:ins w:id="17" w:author="Unknown">
        <w:r w:rsidRPr="00F12B13">
          <w:rPr>
            <w:rFonts w:ascii="inherit" w:eastAsia="Times New Roman" w:hAnsi="inherit" w:cs="Times New Roman"/>
            <w:b/>
            <w:bCs/>
            <w:color w:val="222222"/>
            <w:sz w:val="24"/>
            <w:szCs w:val="24"/>
            <w:lang w:eastAsia="en-IN"/>
          </w:rPr>
          <w:t>Electric potential:</w:t>
        </w:r>
        <w:r w:rsidRPr="00F12B13">
          <w:rPr>
            <w:rFonts w:ascii="inherit" w:eastAsia="Times New Roman" w:hAnsi="inherit" w:cs="Times New Roman"/>
            <w:color w:val="222222"/>
            <w:sz w:val="24"/>
            <w:szCs w:val="24"/>
            <w:lang w:eastAsia="en-IN"/>
          </w:rPr>
          <w:t> the capacity of an electric field to do work on an electric charge, typically measured in volts.</w:t>
        </w:r>
      </w:ins>
    </w:p>
    <w:p w:rsidR="00F12B13" w:rsidRPr="00F12B13" w:rsidRDefault="00F12B13" w:rsidP="00F12B13">
      <w:pPr>
        <w:numPr>
          <w:ilvl w:val="0"/>
          <w:numId w:val="1"/>
        </w:numPr>
        <w:shd w:val="clear" w:color="auto" w:fill="FFFFFF"/>
        <w:spacing w:after="0" w:line="240" w:lineRule="auto"/>
        <w:rPr>
          <w:ins w:id="18" w:author="Unknown"/>
          <w:rFonts w:ascii="inherit" w:eastAsia="Times New Roman" w:hAnsi="inherit" w:cs="Times New Roman"/>
          <w:color w:val="222222"/>
          <w:sz w:val="24"/>
          <w:szCs w:val="24"/>
          <w:lang w:eastAsia="en-IN"/>
        </w:rPr>
      </w:pPr>
      <w:ins w:id="19" w:author="Unknown">
        <w:r w:rsidRPr="00F12B13">
          <w:rPr>
            <w:rFonts w:ascii="inherit" w:eastAsia="Times New Roman" w:hAnsi="inherit" w:cs="Times New Roman"/>
            <w:color w:val="222222"/>
            <w:sz w:val="24"/>
            <w:szCs w:val="24"/>
            <w:lang w:eastAsia="en-IN"/>
          </w:rPr>
          <w:t>In this chapter we will study about electricity.</w:t>
        </w:r>
      </w:ins>
    </w:p>
    <w:p w:rsidR="00F12B13" w:rsidRPr="00F12B13" w:rsidRDefault="00F12B13" w:rsidP="00F12B13">
      <w:pPr>
        <w:shd w:val="clear" w:color="auto" w:fill="FFFFFF"/>
        <w:spacing w:after="0" w:line="240" w:lineRule="auto"/>
        <w:rPr>
          <w:ins w:id="20" w:author="Unknown"/>
          <w:rFonts w:ascii="Helvetica" w:eastAsia="Times New Roman" w:hAnsi="Helvetica" w:cs="Times New Roman"/>
          <w:color w:val="222222"/>
          <w:sz w:val="24"/>
          <w:szCs w:val="24"/>
          <w:lang w:eastAsia="en-IN"/>
        </w:rPr>
      </w:pPr>
      <w:bookmarkStart w:id="21" w:name="_GoBack"/>
      <w:bookmarkEnd w:id="21"/>
    </w:p>
    <w:p w:rsidR="00F12B13" w:rsidRPr="00F12B13" w:rsidRDefault="00F12B13" w:rsidP="00F12B13">
      <w:pPr>
        <w:shd w:val="clear" w:color="auto" w:fill="E9F8F2"/>
        <w:spacing w:before="100" w:beforeAutospacing="1" w:after="100" w:afterAutospacing="1" w:line="240" w:lineRule="auto"/>
        <w:outlineLvl w:val="2"/>
        <w:rPr>
          <w:ins w:id="22" w:author="Unknown"/>
          <w:rFonts w:ascii="Helvetica" w:eastAsia="Times New Roman" w:hAnsi="Helvetica" w:cs="Times New Roman"/>
          <w:b/>
          <w:bCs/>
          <w:color w:val="222222"/>
          <w:sz w:val="27"/>
          <w:szCs w:val="27"/>
          <w:lang w:eastAsia="en-IN"/>
        </w:rPr>
      </w:pPr>
      <w:ins w:id="23" w:author="Unknown">
        <w:r w:rsidRPr="00F12B13">
          <w:rPr>
            <w:rFonts w:ascii="Helvetica" w:eastAsia="Times New Roman" w:hAnsi="Helvetica" w:cs="Times New Roman"/>
            <w:b/>
            <w:bCs/>
            <w:color w:val="222222"/>
            <w:sz w:val="27"/>
            <w:szCs w:val="27"/>
            <w:lang w:eastAsia="en-IN"/>
          </w:rPr>
          <w:t>Fractional electricity</w:t>
        </w:r>
      </w:ins>
    </w:p>
    <w:p w:rsidR="00F12B13" w:rsidRPr="00F12B13" w:rsidRDefault="00F12B13" w:rsidP="00F12B13">
      <w:pPr>
        <w:shd w:val="clear" w:color="auto" w:fill="E9F8F2"/>
        <w:spacing w:line="240" w:lineRule="auto"/>
        <w:rPr>
          <w:ins w:id="24" w:author="Unknown"/>
          <w:rFonts w:ascii="Helvetica" w:eastAsia="Times New Roman" w:hAnsi="Helvetica" w:cs="Times New Roman"/>
          <w:color w:val="222222"/>
          <w:sz w:val="24"/>
          <w:szCs w:val="24"/>
          <w:lang w:eastAsia="en-IN"/>
        </w:rPr>
      </w:pPr>
      <w:ins w:id="25" w:author="Unknown">
        <w:r w:rsidRPr="00F12B13">
          <w:rPr>
            <w:rFonts w:ascii="Helvetica" w:eastAsia="Times New Roman" w:hAnsi="Helvetica" w:cs="Times New Roman"/>
            <w:color w:val="222222"/>
            <w:sz w:val="24"/>
            <w:szCs w:val="24"/>
            <w:lang w:eastAsia="en-IN"/>
          </w:rPr>
          <w:t>To understand electricity we need to understand the concept of electric charge first. Let us understand this concept using this example.</w:t>
        </w:r>
        <w:r w:rsidRPr="00F12B13">
          <w:rPr>
            <w:rFonts w:ascii="Helvetica" w:eastAsia="Times New Roman" w:hAnsi="Helvetica" w:cs="Times New Roman"/>
            <w:color w:val="222222"/>
            <w:sz w:val="24"/>
            <w:szCs w:val="24"/>
            <w:lang w:eastAsia="en-IN"/>
          </w:rPr>
          <w:br/>
          <w:t xml:space="preserve">When two dry substances of different types are rubbed together and are then separated , each substances acquires property of attracting light pieces of paper , dry leaves, straw etc. The substances being rubbed acquire something which </w:t>
        </w:r>
        <w:proofErr w:type="gramStart"/>
        <w:r w:rsidRPr="00F12B13">
          <w:rPr>
            <w:rFonts w:ascii="Helvetica" w:eastAsia="Times New Roman" w:hAnsi="Helvetica" w:cs="Times New Roman"/>
            <w:color w:val="222222"/>
            <w:sz w:val="24"/>
            <w:szCs w:val="24"/>
            <w:lang w:eastAsia="en-IN"/>
          </w:rPr>
          <w:t>give</w:t>
        </w:r>
        <w:proofErr w:type="gramEnd"/>
        <w:r w:rsidRPr="00F12B13">
          <w:rPr>
            <w:rFonts w:ascii="Helvetica" w:eastAsia="Times New Roman" w:hAnsi="Helvetica" w:cs="Times New Roman"/>
            <w:color w:val="222222"/>
            <w:sz w:val="24"/>
            <w:szCs w:val="24"/>
            <w:lang w:eastAsia="en-IN"/>
          </w:rPr>
          <w:t xml:space="preserve"> them this property. That something is called </w:t>
        </w:r>
        <w:r w:rsidRPr="00F12B13">
          <w:rPr>
            <w:rFonts w:ascii="Helvetica" w:eastAsia="Times New Roman" w:hAnsi="Helvetica" w:cs="Times New Roman"/>
            <w:b/>
            <w:bCs/>
            <w:color w:val="222222"/>
            <w:sz w:val="24"/>
            <w:szCs w:val="24"/>
            <w:lang w:eastAsia="en-IN"/>
          </w:rPr>
          <w:t>Fractional Electricity.</w:t>
        </w:r>
        <w:r w:rsidRPr="00F12B13">
          <w:rPr>
            <w:rFonts w:ascii="Helvetica" w:eastAsia="Times New Roman" w:hAnsi="Helvetica" w:cs="Times New Roman"/>
            <w:color w:val="222222"/>
            <w:sz w:val="24"/>
            <w:szCs w:val="24"/>
            <w:lang w:eastAsia="en-IN"/>
          </w:rPr>
          <w:t> The substances are said to have become charged after acquiring or loosing electric charge.</w:t>
        </w:r>
        <w:r w:rsidRPr="00F12B13">
          <w:rPr>
            <w:rFonts w:ascii="Helvetica" w:eastAsia="Times New Roman" w:hAnsi="Helvetica" w:cs="Times New Roman"/>
            <w:color w:val="222222"/>
            <w:sz w:val="24"/>
            <w:szCs w:val="24"/>
            <w:lang w:eastAsia="en-IN"/>
          </w:rPr>
          <w:br/>
          <w:t xml:space="preserve">The fractional electricity produced have been found to be of two types i.e., positive electricity (charge) and negative electricity (charge). </w:t>
        </w:r>
        <w:proofErr w:type="gramStart"/>
        <w:r w:rsidRPr="00F12B13">
          <w:rPr>
            <w:rFonts w:ascii="Helvetica" w:eastAsia="Times New Roman" w:hAnsi="Helvetica" w:cs="Times New Roman"/>
            <w:color w:val="222222"/>
            <w:sz w:val="24"/>
            <w:szCs w:val="24"/>
            <w:lang w:eastAsia="en-IN"/>
          </w:rPr>
          <w:t xml:space="preserve">The </w:t>
        </w:r>
        <w:proofErr w:type="spellStart"/>
        <w:r w:rsidRPr="00F12B13">
          <w:rPr>
            <w:rFonts w:ascii="Helvetica" w:eastAsia="Times New Roman" w:hAnsi="Helvetica" w:cs="Times New Roman"/>
            <w:color w:val="222222"/>
            <w:sz w:val="24"/>
            <w:szCs w:val="24"/>
            <w:lang w:eastAsia="en-IN"/>
          </w:rPr>
          <w:t>to</w:t>
        </w:r>
        <w:proofErr w:type="spellEnd"/>
        <w:proofErr w:type="gramEnd"/>
        <w:r w:rsidRPr="00F12B13">
          <w:rPr>
            <w:rFonts w:ascii="Helvetica" w:eastAsia="Times New Roman" w:hAnsi="Helvetica" w:cs="Times New Roman"/>
            <w:color w:val="222222"/>
            <w:sz w:val="24"/>
            <w:szCs w:val="24"/>
            <w:lang w:eastAsia="en-IN"/>
          </w:rPr>
          <w:t xml:space="preserve"> substances rubbed together acquire equal and opposite charges.</w:t>
        </w:r>
      </w:ins>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2450"/>
        <w:gridCol w:w="2710"/>
      </w:tblGrid>
      <w:tr w:rsidR="00F12B13" w:rsidRPr="00F12B13" w:rsidTr="00F12B13">
        <w:trPr>
          <w:tblHeader/>
          <w:tblCellSpacing w:w="15" w:type="dxa"/>
        </w:trPr>
        <w:tc>
          <w:tcPr>
            <w:tcW w:w="0" w:type="auto"/>
            <w:shd w:val="clear" w:color="auto" w:fill="F5F5F5"/>
            <w:vAlign w:val="center"/>
            <w:hideMark/>
          </w:tcPr>
          <w:p w:rsidR="00F12B13" w:rsidRPr="00F12B13" w:rsidRDefault="00F12B13" w:rsidP="00F12B13">
            <w:pPr>
              <w:spacing w:after="0" w:line="240" w:lineRule="auto"/>
              <w:rPr>
                <w:rFonts w:ascii="Times New Roman" w:eastAsia="Times New Roman" w:hAnsi="Times New Roman" w:cs="Times New Roman"/>
                <w:b/>
                <w:bCs/>
                <w:color w:val="222222"/>
                <w:sz w:val="24"/>
                <w:szCs w:val="24"/>
                <w:lang w:eastAsia="en-IN"/>
              </w:rPr>
            </w:pPr>
            <w:r w:rsidRPr="00F12B13">
              <w:rPr>
                <w:rFonts w:ascii="Times New Roman" w:eastAsia="Times New Roman" w:hAnsi="Times New Roman" w:cs="Times New Roman"/>
                <w:b/>
                <w:bCs/>
                <w:color w:val="222222"/>
                <w:sz w:val="24"/>
                <w:szCs w:val="24"/>
                <w:lang w:eastAsia="en-IN"/>
              </w:rPr>
              <w:t>Positive charge</w:t>
            </w:r>
          </w:p>
        </w:tc>
        <w:tc>
          <w:tcPr>
            <w:tcW w:w="0" w:type="auto"/>
            <w:shd w:val="clear" w:color="auto" w:fill="F5F5F5"/>
            <w:vAlign w:val="center"/>
            <w:hideMark/>
          </w:tcPr>
          <w:p w:rsidR="00F12B13" w:rsidRPr="00F12B13" w:rsidRDefault="00F12B13" w:rsidP="00F12B13">
            <w:pPr>
              <w:spacing w:after="0" w:line="240" w:lineRule="auto"/>
              <w:rPr>
                <w:rFonts w:ascii="Times New Roman" w:eastAsia="Times New Roman" w:hAnsi="Times New Roman" w:cs="Times New Roman"/>
                <w:b/>
                <w:bCs/>
                <w:color w:val="222222"/>
                <w:sz w:val="24"/>
                <w:szCs w:val="24"/>
                <w:lang w:eastAsia="en-IN"/>
              </w:rPr>
            </w:pPr>
            <w:r w:rsidRPr="00F12B13">
              <w:rPr>
                <w:rFonts w:ascii="Times New Roman" w:eastAsia="Times New Roman" w:hAnsi="Times New Roman" w:cs="Times New Roman"/>
                <w:b/>
                <w:bCs/>
                <w:color w:val="222222"/>
                <w:sz w:val="24"/>
                <w:szCs w:val="24"/>
                <w:lang w:eastAsia="en-IN"/>
              </w:rPr>
              <w:t>Negative charge</w:t>
            </w:r>
          </w:p>
        </w:tc>
      </w:tr>
      <w:tr w:rsidR="00F12B13" w:rsidRPr="00F12B13" w:rsidTr="00F12B13">
        <w:trPr>
          <w:tblCellSpacing w:w="15" w:type="dxa"/>
        </w:trPr>
        <w:tc>
          <w:tcPr>
            <w:tcW w:w="0" w:type="auto"/>
            <w:shd w:val="clear" w:color="auto" w:fill="FAFAFA"/>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r w:rsidRPr="00F12B13">
              <w:rPr>
                <w:rFonts w:ascii="Times New Roman" w:eastAsia="Times New Roman" w:hAnsi="Times New Roman" w:cs="Times New Roman"/>
                <w:color w:val="222222"/>
                <w:sz w:val="24"/>
                <w:szCs w:val="24"/>
                <w:lang w:eastAsia="en-IN"/>
              </w:rPr>
              <w:t>Glass rod</w:t>
            </w:r>
          </w:p>
        </w:tc>
        <w:tc>
          <w:tcPr>
            <w:tcW w:w="0" w:type="auto"/>
            <w:shd w:val="clear" w:color="auto" w:fill="FAFAFA"/>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r w:rsidRPr="00F12B13">
              <w:rPr>
                <w:rFonts w:ascii="Times New Roman" w:eastAsia="Times New Roman" w:hAnsi="Times New Roman" w:cs="Times New Roman"/>
                <w:color w:val="222222"/>
                <w:sz w:val="24"/>
                <w:szCs w:val="24"/>
                <w:lang w:eastAsia="en-IN"/>
              </w:rPr>
              <w:t>Silk Cloth</w:t>
            </w:r>
          </w:p>
        </w:tc>
      </w:tr>
      <w:tr w:rsidR="00F12B13" w:rsidRPr="00F12B13" w:rsidTr="00F12B13">
        <w:trPr>
          <w:tblCellSpacing w:w="15" w:type="dxa"/>
        </w:trPr>
        <w:tc>
          <w:tcPr>
            <w:tcW w:w="0" w:type="auto"/>
            <w:shd w:val="clear" w:color="auto" w:fill="F9F9F9"/>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proofErr w:type="spellStart"/>
            <w:r w:rsidRPr="00F12B13">
              <w:rPr>
                <w:rFonts w:ascii="Times New Roman" w:eastAsia="Times New Roman" w:hAnsi="Times New Roman" w:cs="Times New Roman"/>
                <w:color w:val="222222"/>
                <w:sz w:val="24"/>
                <w:szCs w:val="24"/>
                <w:lang w:eastAsia="en-IN"/>
              </w:rPr>
              <w:t>Woolen</w:t>
            </w:r>
            <w:proofErr w:type="spellEnd"/>
            <w:r w:rsidRPr="00F12B13">
              <w:rPr>
                <w:rFonts w:ascii="Times New Roman" w:eastAsia="Times New Roman" w:hAnsi="Times New Roman" w:cs="Times New Roman"/>
                <w:color w:val="222222"/>
                <w:sz w:val="24"/>
                <w:szCs w:val="24"/>
                <w:lang w:eastAsia="en-IN"/>
              </w:rPr>
              <w:t xml:space="preserve"> cloth or cat skin</w:t>
            </w:r>
          </w:p>
        </w:tc>
        <w:tc>
          <w:tcPr>
            <w:tcW w:w="0" w:type="auto"/>
            <w:shd w:val="clear" w:color="auto" w:fill="F9F9F9"/>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r w:rsidRPr="00F12B13">
              <w:rPr>
                <w:rFonts w:ascii="Times New Roman" w:eastAsia="Times New Roman" w:hAnsi="Times New Roman" w:cs="Times New Roman"/>
                <w:color w:val="222222"/>
                <w:sz w:val="24"/>
                <w:szCs w:val="24"/>
                <w:lang w:eastAsia="en-IN"/>
              </w:rPr>
              <w:t>Amber, ebonite, rubber rod</w:t>
            </w:r>
          </w:p>
        </w:tc>
      </w:tr>
      <w:tr w:rsidR="00F12B13" w:rsidRPr="00F12B13" w:rsidTr="00F12B13">
        <w:trPr>
          <w:tblCellSpacing w:w="15" w:type="dxa"/>
        </w:trPr>
        <w:tc>
          <w:tcPr>
            <w:tcW w:w="0" w:type="auto"/>
            <w:shd w:val="clear" w:color="auto" w:fill="FAFAFA"/>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proofErr w:type="spellStart"/>
            <w:r w:rsidRPr="00F12B13">
              <w:rPr>
                <w:rFonts w:ascii="Times New Roman" w:eastAsia="Times New Roman" w:hAnsi="Times New Roman" w:cs="Times New Roman"/>
                <w:color w:val="222222"/>
                <w:sz w:val="24"/>
                <w:szCs w:val="24"/>
                <w:lang w:eastAsia="en-IN"/>
              </w:rPr>
              <w:t>Woolen</w:t>
            </w:r>
            <w:proofErr w:type="spellEnd"/>
            <w:r w:rsidRPr="00F12B13">
              <w:rPr>
                <w:rFonts w:ascii="Times New Roman" w:eastAsia="Times New Roman" w:hAnsi="Times New Roman" w:cs="Times New Roman"/>
                <w:color w:val="222222"/>
                <w:sz w:val="24"/>
                <w:szCs w:val="24"/>
                <w:lang w:eastAsia="en-IN"/>
              </w:rPr>
              <w:t xml:space="preserve"> carpet</w:t>
            </w:r>
          </w:p>
        </w:tc>
        <w:tc>
          <w:tcPr>
            <w:tcW w:w="0" w:type="auto"/>
            <w:shd w:val="clear" w:color="auto" w:fill="FAFAFA"/>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r w:rsidRPr="00F12B13">
              <w:rPr>
                <w:rFonts w:ascii="Times New Roman" w:eastAsia="Times New Roman" w:hAnsi="Times New Roman" w:cs="Times New Roman"/>
                <w:color w:val="222222"/>
                <w:sz w:val="24"/>
                <w:szCs w:val="24"/>
                <w:lang w:eastAsia="en-IN"/>
              </w:rPr>
              <w:t>Rubber shoe soles</w:t>
            </w:r>
          </w:p>
        </w:tc>
      </w:tr>
      <w:tr w:rsidR="00F12B13" w:rsidRPr="00F12B13" w:rsidTr="00F12B13">
        <w:trPr>
          <w:tblCellSpacing w:w="15" w:type="dxa"/>
        </w:trPr>
        <w:tc>
          <w:tcPr>
            <w:tcW w:w="0" w:type="auto"/>
            <w:shd w:val="clear" w:color="auto" w:fill="F9F9F9"/>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proofErr w:type="spellStart"/>
            <w:r w:rsidRPr="00F12B13">
              <w:rPr>
                <w:rFonts w:ascii="Times New Roman" w:eastAsia="Times New Roman" w:hAnsi="Times New Roman" w:cs="Times New Roman"/>
                <w:color w:val="222222"/>
                <w:sz w:val="24"/>
                <w:szCs w:val="24"/>
                <w:lang w:eastAsia="en-IN"/>
              </w:rPr>
              <w:lastRenderedPageBreak/>
              <w:t>Woolen</w:t>
            </w:r>
            <w:proofErr w:type="spellEnd"/>
            <w:r w:rsidRPr="00F12B13">
              <w:rPr>
                <w:rFonts w:ascii="Times New Roman" w:eastAsia="Times New Roman" w:hAnsi="Times New Roman" w:cs="Times New Roman"/>
                <w:color w:val="222222"/>
                <w:sz w:val="24"/>
                <w:szCs w:val="24"/>
                <w:lang w:eastAsia="en-IN"/>
              </w:rPr>
              <w:t xml:space="preserve"> coat</w:t>
            </w:r>
          </w:p>
        </w:tc>
        <w:tc>
          <w:tcPr>
            <w:tcW w:w="0" w:type="auto"/>
            <w:shd w:val="clear" w:color="auto" w:fill="F9F9F9"/>
            <w:vAlign w:val="center"/>
            <w:hideMark/>
          </w:tcPr>
          <w:p w:rsidR="00F12B13" w:rsidRPr="00F12B13" w:rsidRDefault="00F12B13" w:rsidP="00F12B13">
            <w:pPr>
              <w:spacing w:after="0" w:line="240" w:lineRule="auto"/>
              <w:rPr>
                <w:rFonts w:ascii="Times New Roman" w:eastAsia="Times New Roman" w:hAnsi="Times New Roman" w:cs="Times New Roman"/>
                <w:color w:val="222222"/>
                <w:sz w:val="24"/>
                <w:szCs w:val="24"/>
                <w:lang w:eastAsia="en-IN"/>
              </w:rPr>
            </w:pPr>
            <w:r w:rsidRPr="00F12B13">
              <w:rPr>
                <w:rFonts w:ascii="Times New Roman" w:eastAsia="Times New Roman" w:hAnsi="Times New Roman" w:cs="Times New Roman"/>
                <w:color w:val="222222"/>
                <w:sz w:val="24"/>
                <w:szCs w:val="24"/>
                <w:lang w:eastAsia="en-IN"/>
              </w:rPr>
              <w:t>Plastic seat</w:t>
            </w:r>
          </w:p>
        </w:tc>
      </w:tr>
    </w:tbl>
    <w:p w:rsidR="00F12B13" w:rsidRPr="00F12B13" w:rsidRDefault="00F12B13" w:rsidP="00F12B13">
      <w:pPr>
        <w:shd w:val="clear" w:color="auto" w:fill="FFFFFF"/>
        <w:spacing w:after="0" w:line="240" w:lineRule="auto"/>
        <w:rPr>
          <w:ins w:id="26" w:author="Unknown"/>
          <w:rFonts w:ascii="Helvetica" w:eastAsia="Times New Roman" w:hAnsi="Helvetica" w:cs="Times New Roman"/>
          <w:color w:val="222222"/>
          <w:sz w:val="24"/>
          <w:szCs w:val="24"/>
          <w:lang w:eastAsia="en-IN"/>
        </w:rPr>
      </w:pPr>
      <w:ins w:id="27" w:author="Unknown">
        <w:r w:rsidRPr="00F12B13">
          <w:rPr>
            <w:rFonts w:ascii="Helvetica" w:eastAsia="Times New Roman" w:hAnsi="Helvetica" w:cs="Times New Roman"/>
            <w:color w:val="222222"/>
            <w:sz w:val="24"/>
            <w:szCs w:val="24"/>
            <w:lang w:eastAsia="en-IN"/>
          </w:rPr>
          <w:br/>
        </w:r>
      </w:ins>
    </w:p>
    <w:p w:rsidR="00F12B13" w:rsidRPr="00F12B13" w:rsidRDefault="00F12B13" w:rsidP="00F12B13">
      <w:pPr>
        <w:shd w:val="clear" w:color="auto" w:fill="FFFFFF"/>
        <w:spacing w:after="0" w:line="240" w:lineRule="auto"/>
        <w:jc w:val="center"/>
        <w:rPr>
          <w:ins w:id="28" w:author="Unknown"/>
          <w:rFonts w:ascii="Helvetica" w:eastAsia="Times New Roman" w:hAnsi="Helvetica" w:cs="Times New Roman"/>
          <w:color w:val="222222"/>
          <w:sz w:val="24"/>
          <w:szCs w:val="24"/>
          <w:lang w:eastAsia="en-IN"/>
        </w:rPr>
      </w:pPr>
      <w:ins w:id="29" w:author="Unknown">
        <w:r w:rsidRPr="00F12B13">
          <w:rPr>
            <w:rFonts w:ascii="Helvetica" w:eastAsia="Times New Roman" w:hAnsi="Helvetica" w:cs="Times New Roman"/>
            <w:color w:val="222222"/>
            <w:sz w:val="24"/>
            <w:szCs w:val="24"/>
            <w:lang w:eastAsia="en-IN"/>
          </w:rPr>
          <w:br/>
        </w:r>
        <w:r w:rsidRPr="00F12B13">
          <w:rPr>
            <w:rFonts w:ascii="Helvetica" w:eastAsia="Times New Roman" w:hAnsi="Helvetica" w:cs="Times New Roman"/>
            <w:color w:val="222222"/>
            <w:sz w:val="24"/>
            <w:szCs w:val="24"/>
            <w:lang w:eastAsia="en-IN"/>
          </w:rPr>
          <w:br/>
        </w:r>
      </w:ins>
    </w:p>
    <w:p w:rsidR="00F12B13" w:rsidRPr="00F12B13" w:rsidRDefault="00F12B13" w:rsidP="00F12B13">
      <w:pPr>
        <w:shd w:val="clear" w:color="auto" w:fill="FFFFFF"/>
        <w:spacing w:before="100" w:beforeAutospacing="1" w:after="100" w:afterAutospacing="1" w:line="240" w:lineRule="auto"/>
        <w:outlineLvl w:val="1"/>
        <w:rPr>
          <w:ins w:id="30" w:author="Unknown"/>
          <w:rFonts w:ascii="Helvetica" w:eastAsia="Times New Roman" w:hAnsi="Helvetica" w:cs="Times New Roman"/>
          <w:b/>
          <w:bCs/>
          <w:color w:val="222222"/>
          <w:sz w:val="36"/>
          <w:szCs w:val="36"/>
          <w:lang w:eastAsia="en-IN"/>
        </w:rPr>
      </w:pPr>
      <w:ins w:id="31" w:author="Unknown">
        <w:r w:rsidRPr="00F12B13">
          <w:rPr>
            <w:rFonts w:ascii="Helvetica" w:eastAsia="Times New Roman" w:hAnsi="Helvetica" w:cs="Times New Roman"/>
            <w:b/>
            <w:bCs/>
            <w:color w:val="222222"/>
            <w:sz w:val="36"/>
            <w:szCs w:val="36"/>
            <w:lang w:eastAsia="en-IN"/>
          </w:rPr>
          <w:t>2. Electric Charges</w:t>
        </w:r>
      </w:ins>
    </w:p>
    <w:p w:rsidR="00F12B13" w:rsidRPr="00F12B13" w:rsidRDefault="00F12B13" w:rsidP="00F12B13">
      <w:pPr>
        <w:numPr>
          <w:ilvl w:val="0"/>
          <w:numId w:val="2"/>
        </w:numPr>
        <w:shd w:val="clear" w:color="auto" w:fill="FFFFFF"/>
        <w:spacing w:after="0" w:line="240" w:lineRule="auto"/>
        <w:rPr>
          <w:ins w:id="32" w:author="Unknown"/>
          <w:rFonts w:ascii="inherit" w:eastAsia="Times New Roman" w:hAnsi="inherit" w:cs="Times New Roman"/>
          <w:color w:val="222222"/>
          <w:sz w:val="24"/>
          <w:szCs w:val="24"/>
          <w:lang w:eastAsia="en-IN"/>
        </w:rPr>
      </w:pPr>
      <w:ins w:id="33" w:author="Unknown">
        <w:r w:rsidRPr="00F12B13">
          <w:rPr>
            <w:rFonts w:ascii="inherit" w:eastAsia="Times New Roman" w:hAnsi="inherit" w:cs="Times New Roman"/>
            <w:color w:val="222222"/>
            <w:sz w:val="24"/>
            <w:szCs w:val="24"/>
            <w:lang w:eastAsia="en-IN"/>
          </w:rPr>
          <w:t>Electric charge is a fundamental property like mass; length etc. associated with elementary particles for example electron, proton and many more.</w:t>
        </w:r>
      </w:ins>
    </w:p>
    <w:p w:rsidR="00F12B13" w:rsidRPr="00F12B13" w:rsidRDefault="00F12B13" w:rsidP="00F12B13">
      <w:pPr>
        <w:numPr>
          <w:ilvl w:val="0"/>
          <w:numId w:val="2"/>
        </w:numPr>
        <w:shd w:val="clear" w:color="auto" w:fill="FFFFFF"/>
        <w:spacing w:after="0" w:line="240" w:lineRule="auto"/>
        <w:rPr>
          <w:ins w:id="34" w:author="Unknown"/>
          <w:rFonts w:ascii="inherit" w:eastAsia="Times New Roman" w:hAnsi="inherit" w:cs="Times New Roman"/>
          <w:color w:val="222222"/>
          <w:sz w:val="24"/>
          <w:szCs w:val="24"/>
          <w:lang w:eastAsia="en-IN"/>
        </w:rPr>
      </w:pPr>
      <w:ins w:id="35" w:author="Unknown">
        <w:r w:rsidRPr="00F12B13">
          <w:rPr>
            <w:rFonts w:ascii="inherit" w:eastAsia="Times New Roman" w:hAnsi="inherit" w:cs="Times New Roman"/>
            <w:color w:val="222222"/>
            <w:sz w:val="24"/>
            <w:szCs w:val="24"/>
            <w:lang w:eastAsia="en-IN"/>
          </w:rPr>
          <w:t>Electric charge is the property responsible for electric forces which acts between nucleus and electron to bind the atom together.</w:t>
        </w:r>
      </w:ins>
    </w:p>
    <w:p w:rsidR="00F12B13" w:rsidRPr="00F12B13" w:rsidRDefault="00F12B13" w:rsidP="00F12B13">
      <w:pPr>
        <w:numPr>
          <w:ilvl w:val="0"/>
          <w:numId w:val="2"/>
        </w:numPr>
        <w:shd w:val="clear" w:color="auto" w:fill="FFFFFF"/>
        <w:spacing w:after="0" w:line="240" w:lineRule="auto"/>
        <w:rPr>
          <w:ins w:id="36" w:author="Unknown"/>
          <w:rFonts w:ascii="inherit" w:eastAsia="Times New Roman" w:hAnsi="inherit" w:cs="Times New Roman"/>
          <w:color w:val="222222"/>
          <w:sz w:val="24"/>
          <w:szCs w:val="24"/>
          <w:lang w:eastAsia="en-IN"/>
        </w:rPr>
      </w:pPr>
      <w:ins w:id="37" w:author="Unknown">
        <w:r w:rsidRPr="00F12B13">
          <w:rPr>
            <w:rFonts w:ascii="inherit" w:eastAsia="Times New Roman" w:hAnsi="inherit" w:cs="Times New Roman"/>
            <w:color w:val="222222"/>
            <w:sz w:val="24"/>
            <w:szCs w:val="24"/>
            <w:lang w:eastAsia="en-IN"/>
          </w:rPr>
          <w:t>Charges are of two kinds</w:t>
        </w:r>
      </w:ins>
    </w:p>
    <w:p w:rsidR="00F12B13" w:rsidRPr="00F12B13" w:rsidRDefault="00F12B13" w:rsidP="00F12B13">
      <w:pPr>
        <w:numPr>
          <w:ilvl w:val="1"/>
          <w:numId w:val="2"/>
        </w:numPr>
        <w:shd w:val="clear" w:color="auto" w:fill="FFFFFF"/>
        <w:spacing w:after="0" w:line="240" w:lineRule="auto"/>
        <w:rPr>
          <w:ins w:id="38" w:author="Unknown"/>
          <w:rFonts w:ascii="inherit" w:eastAsia="Times New Roman" w:hAnsi="inherit" w:cs="Times New Roman"/>
          <w:color w:val="222222"/>
          <w:sz w:val="24"/>
          <w:szCs w:val="24"/>
          <w:lang w:eastAsia="en-IN"/>
        </w:rPr>
      </w:pPr>
      <w:ins w:id="39" w:author="Unknown">
        <w:r w:rsidRPr="00F12B13">
          <w:rPr>
            <w:rFonts w:ascii="inherit" w:eastAsia="Times New Roman" w:hAnsi="inherit" w:cs="Times New Roman"/>
            <w:color w:val="222222"/>
            <w:sz w:val="24"/>
            <w:szCs w:val="24"/>
            <w:lang w:eastAsia="en-IN"/>
          </w:rPr>
          <w:t>negative charge</w:t>
        </w:r>
      </w:ins>
    </w:p>
    <w:p w:rsidR="00F12B13" w:rsidRPr="00F12B13" w:rsidRDefault="00F12B13" w:rsidP="00F12B13">
      <w:pPr>
        <w:numPr>
          <w:ilvl w:val="1"/>
          <w:numId w:val="2"/>
        </w:numPr>
        <w:shd w:val="clear" w:color="auto" w:fill="FFFFFF"/>
        <w:spacing w:after="0" w:line="240" w:lineRule="auto"/>
        <w:rPr>
          <w:ins w:id="40" w:author="Unknown"/>
          <w:rFonts w:ascii="inherit" w:eastAsia="Times New Roman" w:hAnsi="inherit" w:cs="Times New Roman"/>
          <w:color w:val="222222"/>
          <w:sz w:val="24"/>
          <w:szCs w:val="24"/>
          <w:lang w:eastAsia="en-IN"/>
        </w:rPr>
      </w:pPr>
      <w:ins w:id="41" w:author="Unknown">
        <w:r w:rsidRPr="00F12B13">
          <w:rPr>
            <w:rFonts w:ascii="inherit" w:eastAsia="Times New Roman" w:hAnsi="inherit" w:cs="Times New Roman"/>
            <w:color w:val="222222"/>
            <w:sz w:val="24"/>
            <w:szCs w:val="24"/>
            <w:lang w:eastAsia="en-IN"/>
          </w:rPr>
          <w:t>positive charge</w:t>
        </w:r>
      </w:ins>
    </w:p>
    <w:p w:rsidR="00F12B13" w:rsidRPr="00F12B13" w:rsidRDefault="00F12B13" w:rsidP="00F12B13">
      <w:pPr>
        <w:numPr>
          <w:ilvl w:val="0"/>
          <w:numId w:val="2"/>
        </w:numPr>
        <w:shd w:val="clear" w:color="auto" w:fill="FFFFFF"/>
        <w:spacing w:after="0" w:line="240" w:lineRule="auto"/>
        <w:rPr>
          <w:ins w:id="42" w:author="Unknown"/>
          <w:rFonts w:ascii="inherit" w:eastAsia="Times New Roman" w:hAnsi="inherit" w:cs="Times New Roman"/>
          <w:color w:val="222222"/>
          <w:sz w:val="24"/>
          <w:szCs w:val="24"/>
          <w:lang w:eastAsia="en-IN"/>
        </w:rPr>
      </w:pPr>
      <w:ins w:id="43" w:author="Unknown">
        <w:r w:rsidRPr="00F12B13">
          <w:rPr>
            <w:rFonts w:ascii="inherit" w:eastAsia="Times New Roman" w:hAnsi="inherit" w:cs="Times New Roman"/>
            <w:color w:val="222222"/>
            <w:sz w:val="24"/>
            <w:szCs w:val="24"/>
            <w:lang w:eastAsia="en-IN"/>
          </w:rPr>
          <w:t>Electrons are negatively charged particles and protons, of which nucleus is made of, are positively charged particles. Actually nucleus is made of protons and neutrons but neutrons are uncharged particles.</w:t>
        </w:r>
      </w:ins>
    </w:p>
    <w:p w:rsidR="00F12B13" w:rsidRPr="00F12B13" w:rsidRDefault="00F12B13" w:rsidP="00F12B13">
      <w:pPr>
        <w:numPr>
          <w:ilvl w:val="0"/>
          <w:numId w:val="2"/>
        </w:numPr>
        <w:shd w:val="clear" w:color="auto" w:fill="FFFFFF"/>
        <w:spacing w:after="0" w:line="240" w:lineRule="auto"/>
        <w:rPr>
          <w:ins w:id="44" w:author="Unknown"/>
          <w:rFonts w:ascii="inherit" w:eastAsia="Times New Roman" w:hAnsi="inherit" w:cs="Times New Roman"/>
          <w:color w:val="222222"/>
          <w:sz w:val="24"/>
          <w:szCs w:val="24"/>
          <w:lang w:eastAsia="en-IN"/>
        </w:rPr>
      </w:pPr>
      <w:ins w:id="45" w:author="Unknown">
        <w:r w:rsidRPr="00F12B13">
          <w:rPr>
            <w:rFonts w:ascii="inherit" w:eastAsia="Times New Roman" w:hAnsi="inherit" w:cs="Times New Roman"/>
            <w:color w:val="222222"/>
            <w:sz w:val="24"/>
            <w:szCs w:val="24"/>
            <w:lang w:eastAsia="en-IN"/>
          </w:rPr>
          <w:t>Electric force between two electrons is same as electric force between two protons kept at same distance apart i.e., both set repel each other but electric force between an electron and proton placed at same distance apart is not repulsive but attractive in nature</w:t>
        </w:r>
      </w:ins>
    </w:p>
    <w:p w:rsidR="00F12B13" w:rsidRPr="00F12B13" w:rsidRDefault="00F12B13" w:rsidP="00F12B13">
      <w:pPr>
        <w:numPr>
          <w:ilvl w:val="0"/>
          <w:numId w:val="2"/>
        </w:numPr>
        <w:shd w:val="clear" w:color="auto" w:fill="FFFFFF"/>
        <w:spacing w:after="0" w:line="240" w:lineRule="auto"/>
        <w:rPr>
          <w:ins w:id="46" w:author="Unknown"/>
          <w:rFonts w:ascii="inherit" w:eastAsia="Times New Roman" w:hAnsi="inherit" w:cs="Times New Roman"/>
          <w:color w:val="222222"/>
          <w:sz w:val="24"/>
          <w:szCs w:val="24"/>
          <w:lang w:eastAsia="en-IN"/>
        </w:rPr>
      </w:pPr>
      <w:ins w:id="47" w:author="Unknown">
        <w:r w:rsidRPr="00F12B13">
          <w:rPr>
            <w:rFonts w:ascii="inherit" w:eastAsia="Times New Roman" w:hAnsi="inherit" w:cs="Times New Roman"/>
            <w:color w:val="222222"/>
            <w:sz w:val="24"/>
            <w:szCs w:val="24"/>
            <w:lang w:eastAsia="en-IN"/>
          </w:rPr>
          <w:t>All free charges are integral multiples of a unit of charge e, where e = -1.602 × 10 </w:t>
        </w:r>
        <w:r w:rsidRPr="00F12B13">
          <w:rPr>
            <w:rFonts w:ascii="inherit" w:eastAsia="Times New Roman" w:hAnsi="inherit" w:cs="Times New Roman"/>
            <w:color w:val="222222"/>
            <w:sz w:val="24"/>
            <w:szCs w:val="24"/>
            <w:vertAlign w:val="superscript"/>
            <w:lang w:eastAsia="en-IN"/>
          </w:rPr>
          <w:t>-19</w:t>
        </w:r>
        <w:r w:rsidRPr="00F12B13">
          <w:rPr>
            <w:rFonts w:ascii="inherit" w:eastAsia="Times New Roman" w:hAnsi="inherit" w:cs="Times New Roman"/>
            <w:color w:val="222222"/>
            <w:sz w:val="24"/>
            <w:szCs w:val="24"/>
            <w:lang w:eastAsia="en-IN"/>
          </w:rPr>
          <w:t> C i. e., charge on an electron or proton.</w:t>
        </w:r>
      </w:ins>
    </w:p>
    <w:p w:rsidR="00F12B13" w:rsidRPr="00F12B13" w:rsidRDefault="00F12B13" w:rsidP="00F12B13">
      <w:pPr>
        <w:numPr>
          <w:ilvl w:val="0"/>
          <w:numId w:val="2"/>
        </w:numPr>
        <w:shd w:val="clear" w:color="auto" w:fill="FFFFFF"/>
        <w:spacing w:after="0" w:line="240" w:lineRule="auto"/>
        <w:rPr>
          <w:ins w:id="48" w:author="Unknown"/>
          <w:rFonts w:ascii="inherit" w:eastAsia="Times New Roman" w:hAnsi="inherit" w:cs="Times New Roman"/>
          <w:color w:val="222222"/>
          <w:sz w:val="24"/>
          <w:szCs w:val="24"/>
          <w:lang w:eastAsia="en-IN"/>
        </w:rPr>
      </w:pPr>
      <w:ins w:id="49" w:author="Unknown">
        <w:r w:rsidRPr="00F12B13">
          <w:rPr>
            <w:rFonts w:ascii="inherit" w:eastAsia="Times New Roman" w:hAnsi="inherit" w:cs="Times New Roman"/>
            <w:color w:val="222222"/>
            <w:sz w:val="24"/>
            <w:szCs w:val="24"/>
            <w:lang w:eastAsia="en-IN"/>
          </w:rPr>
          <w:t>Thus charge q on a body is always denoted by</w:t>
        </w:r>
        <w:r w:rsidRPr="00F12B13">
          <w:rPr>
            <w:rFonts w:ascii="inherit" w:eastAsia="Times New Roman" w:hAnsi="inherit" w:cs="Times New Roman"/>
            <w:color w:val="222222"/>
            <w:sz w:val="24"/>
            <w:szCs w:val="24"/>
            <w:lang w:eastAsia="en-IN"/>
          </w:rPr>
          <w:br/>
          <w:t>q = ne</w:t>
        </w:r>
        <w:r w:rsidRPr="00F12B13">
          <w:rPr>
            <w:rFonts w:ascii="inherit" w:eastAsia="Times New Roman" w:hAnsi="inherit" w:cs="Times New Roman"/>
            <w:color w:val="222222"/>
            <w:sz w:val="24"/>
            <w:szCs w:val="24"/>
            <w:lang w:eastAsia="en-IN"/>
          </w:rPr>
          <w:br/>
          <w:t>where n = any integer positive or negative</w:t>
        </w:r>
      </w:ins>
    </w:p>
    <w:p w:rsidR="00F12B13" w:rsidRPr="00F12B13" w:rsidRDefault="00F12B13" w:rsidP="00F12B13">
      <w:pPr>
        <w:shd w:val="clear" w:color="auto" w:fill="E9F8F2"/>
        <w:spacing w:before="100" w:beforeAutospacing="1" w:after="100" w:afterAutospacing="1" w:line="240" w:lineRule="auto"/>
        <w:outlineLvl w:val="2"/>
        <w:rPr>
          <w:ins w:id="50" w:author="Unknown"/>
          <w:rFonts w:ascii="Helvetica" w:eastAsia="Times New Roman" w:hAnsi="Helvetica" w:cs="Times New Roman"/>
          <w:b/>
          <w:bCs/>
          <w:color w:val="222222"/>
          <w:sz w:val="27"/>
          <w:szCs w:val="27"/>
          <w:lang w:eastAsia="en-IN"/>
        </w:rPr>
      </w:pPr>
      <w:ins w:id="51" w:author="Unknown">
        <w:r w:rsidRPr="00F12B13">
          <w:rPr>
            <w:rFonts w:ascii="Helvetica" w:eastAsia="Times New Roman" w:hAnsi="Helvetica" w:cs="Times New Roman"/>
            <w:b/>
            <w:bCs/>
            <w:color w:val="222222"/>
            <w:sz w:val="27"/>
            <w:szCs w:val="27"/>
            <w:lang w:eastAsia="en-IN"/>
          </w:rPr>
          <w:t>Unit of electric Charge</w:t>
        </w:r>
      </w:ins>
    </w:p>
    <w:p w:rsidR="00F12B13" w:rsidRPr="00F12B13" w:rsidRDefault="00F12B13" w:rsidP="00F12B13">
      <w:pPr>
        <w:numPr>
          <w:ilvl w:val="0"/>
          <w:numId w:val="3"/>
        </w:numPr>
        <w:shd w:val="clear" w:color="auto" w:fill="E9F8F2"/>
        <w:spacing w:after="0" w:line="240" w:lineRule="auto"/>
        <w:rPr>
          <w:ins w:id="52" w:author="Unknown"/>
          <w:rFonts w:ascii="inherit" w:eastAsia="Times New Roman" w:hAnsi="inherit" w:cs="Times New Roman"/>
          <w:color w:val="222222"/>
          <w:sz w:val="24"/>
          <w:szCs w:val="24"/>
          <w:lang w:eastAsia="en-IN"/>
        </w:rPr>
      </w:pPr>
      <w:ins w:id="53" w:author="Unknown">
        <w:r w:rsidRPr="00F12B13">
          <w:rPr>
            <w:rFonts w:ascii="inherit" w:eastAsia="Times New Roman" w:hAnsi="inherit" w:cs="Times New Roman"/>
            <w:color w:val="222222"/>
            <w:sz w:val="24"/>
            <w:szCs w:val="24"/>
            <w:lang w:eastAsia="en-IN"/>
          </w:rPr>
          <w:t>Charge on a system can be measured by comparing it with the charge on a standard body.</w:t>
        </w:r>
      </w:ins>
    </w:p>
    <w:p w:rsidR="00F12B13" w:rsidRPr="00F12B13" w:rsidRDefault="00F12B13" w:rsidP="00F12B13">
      <w:pPr>
        <w:numPr>
          <w:ilvl w:val="0"/>
          <w:numId w:val="3"/>
        </w:numPr>
        <w:shd w:val="clear" w:color="auto" w:fill="E9F8F2"/>
        <w:spacing w:after="0" w:line="240" w:lineRule="auto"/>
        <w:rPr>
          <w:ins w:id="54" w:author="Unknown"/>
          <w:rFonts w:ascii="inherit" w:eastAsia="Times New Roman" w:hAnsi="inherit" w:cs="Times New Roman"/>
          <w:color w:val="222222"/>
          <w:sz w:val="24"/>
          <w:szCs w:val="24"/>
          <w:lang w:eastAsia="en-IN"/>
        </w:rPr>
      </w:pPr>
      <w:ins w:id="55" w:author="Unknown">
        <w:r w:rsidRPr="00F12B13">
          <w:rPr>
            <w:rFonts w:ascii="inherit" w:eastAsia="Times New Roman" w:hAnsi="inherit" w:cs="Times New Roman"/>
            <w:color w:val="222222"/>
            <w:sz w:val="24"/>
            <w:szCs w:val="24"/>
            <w:lang w:eastAsia="en-IN"/>
          </w:rPr>
          <w:t>SI unit of charge is Coulomb written as C.</w:t>
        </w:r>
      </w:ins>
    </w:p>
    <w:p w:rsidR="00F12B13" w:rsidRPr="00F12B13" w:rsidRDefault="00F12B13" w:rsidP="00F12B13">
      <w:pPr>
        <w:numPr>
          <w:ilvl w:val="0"/>
          <w:numId w:val="3"/>
        </w:numPr>
        <w:shd w:val="clear" w:color="auto" w:fill="E9F8F2"/>
        <w:spacing w:after="0" w:line="240" w:lineRule="auto"/>
        <w:rPr>
          <w:ins w:id="56" w:author="Unknown"/>
          <w:rFonts w:ascii="inherit" w:eastAsia="Times New Roman" w:hAnsi="inherit" w:cs="Times New Roman"/>
          <w:color w:val="222222"/>
          <w:sz w:val="24"/>
          <w:szCs w:val="24"/>
          <w:lang w:eastAsia="en-IN"/>
        </w:rPr>
      </w:pPr>
      <w:ins w:id="57" w:author="Unknown">
        <w:r w:rsidRPr="00F12B13">
          <w:rPr>
            <w:rFonts w:ascii="inherit" w:eastAsia="Times New Roman" w:hAnsi="inherit" w:cs="Times New Roman"/>
            <w:color w:val="222222"/>
            <w:sz w:val="24"/>
            <w:szCs w:val="24"/>
            <w:lang w:eastAsia="en-IN"/>
          </w:rPr>
          <w:t>1 Coulomb is the charge flowing through the wire in 1 second if the electric current in it is 1A.</w:t>
        </w:r>
      </w:ins>
    </w:p>
    <w:p w:rsidR="00F12B13" w:rsidRPr="00F12B13" w:rsidRDefault="00F12B13" w:rsidP="00F12B13">
      <w:pPr>
        <w:numPr>
          <w:ilvl w:val="0"/>
          <w:numId w:val="3"/>
        </w:numPr>
        <w:shd w:val="clear" w:color="auto" w:fill="E9F8F2"/>
        <w:spacing w:line="240" w:lineRule="auto"/>
        <w:rPr>
          <w:ins w:id="58" w:author="Unknown"/>
          <w:rFonts w:ascii="inherit" w:eastAsia="Times New Roman" w:hAnsi="inherit" w:cs="Times New Roman"/>
          <w:color w:val="222222"/>
          <w:sz w:val="24"/>
          <w:szCs w:val="24"/>
          <w:lang w:eastAsia="en-IN"/>
        </w:rPr>
      </w:pPr>
      <w:ins w:id="59" w:author="Unknown">
        <w:r w:rsidRPr="00F12B13">
          <w:rPr>
            <w:rFonts w:ascii="inherit" w:eastAsia="Times New Roman" w:hAnsi="inherit" w:cs="Times New Roman"/>
            <w:color w:val="222222"/>
            <w:sz w:val="24"/>
            <w:szCs w:val="24"/>
            <w:lang w:eastAsia="en-IN"/>
          </w:rPr>
          <w:t>Charge on electron is -1.602 × 10 </w:t>
        </w:r>
        <w:r w:rsidRPr="00F12B13">
          <w:rPr>
            <w:rFonts w:ascii="inherit" w:eastAsia="Times New Roman" w:hAnsi="inherit" w:cs="Times New Roman"/>
            <w:color w:val="222222"/>
            <w:sz w:val="24"/>
            <w:szCs w:val="24"/>
            <w:vertAlign w:val="superscript"/>
            <w:lang w:eastAsia="en-IN"/>
          </w:rPr>
          <w:t>-19</w:t>
        </w:r>
        <w:r w:rsidRPr="00F12B13">
          <w:rPr>
            <w:rFonts w:ascii="inherit" w:eastAsia="Times New Roman" w:hAnsi="inherit" w:cs="Times New Roman"/>
            <w:color w:val="222222"/>
            <w:sz w:val="24"/>
            <w:szCs w:val="24"/>
            <w:lang w:eastAsia="en-IN"/>
          </w:rPr>
          <w:t> C and charge on proton is positive of this value.</w:t>
        </w:r>
      </w:ins>
    </w:p>
    <w:p w:rsidR="00F12B13" w:rsidRPr="00F12B13" w:rsidRDefault="00F12B13" w:rsidP="00F12B13">
      <w:pPr>
        <w:shd w:val="clear" w:color="auto" w:fill="FFFFFF"/>
        <w:spacing w:after="0" w:line="240" w:lineRule="auto"/>
        <w:rPr>
          <w:ins w:id="60" w:author="Unknown"/>
          <w:rFonts w:ascii="Helvetica" w:eastAsia="Times New Roman" w:hAnsi="Helvetica" w:cs="Times New Roman"/>
          <w:color w:val="222222"/>
          <w:sz w:val="24"/>
          <w:szCs w:val="24"/>
          <w:lang w:eastAsia="en-IN"/>
        </w:rPr>
      </w:pPr>
    </w:p>
    <w:p w:rsidR="00F12B13" w:rsidRPr="00F12B13" w:rsidRDefault="00F12B13" w:rsidP="00F12B13">
      <w:pPr>
        <w:shd w:val="clear" w:color="auto" w:fill="FFFFFF"/>
        <w:spacing w:after="0" w:line="240" w:lineRule="auto"/>
        <w:rPr>
          <w:ins w:id="61" w:author="Unknown"/>
          <w:rFonts w:ascii="Helvetica" w:eastAsia="Times New Roman" w:hAnsi="Helvetica" w:cs="Times New Roman"/>
          <w:color w:val="222222"/>
          <w:sz w:val="24"/>
          <w:szCs w:val="24"/>
          <w:lang w:eastAsia="en-IN"/>
        </w:rPr>
      </w:pPr>
      <w:ins w:id="62" w:author="Unknown">
        <w:r w:rsidRPr="00F12B13">
          <w:rPr>
            <w:rFonts w:ascii="Helvetica" w:eastAsia="Times New Roman" w:hAnsi="Helvetica" w:cs="Times New Roman"/>
            <w:b/>
            <w:bCs/>
            <w:color w:val="222222"/>
            <w:sz w:val="24"/>
            <w:szCs w:val="24"/>
            <w:lang w:eastAsia="en-IN"/>
          </w:rPr>
          <w:t>Watch this tutorial for learning about electric charge and conductors.</w:t>
        </w:r>
        <w:r w:rsidRPr="00F12B13">
          <w:rPr>
            <w:rFonts w:ascii="Helvetica" w:eastAsia="Times New Roman" w:hAnsi="Helvetica" w:cs="Times New Roman"/>
            <w:color w:val="222222"/>
            <w:sz w:val="24"/>
            <w:szCs w:val="24"/>
            <w:lang w:eastAsia="en-IN"/>
          </w:rPr>
          <w:br/>
        </w:r>
      </w:ins>
    </w:p>
    <w:p w:rsidR="00F12B13" w:rsidRPr="00F12B13" w:rsidRDefault="00F12B13" w:rsidP="00F12B13">
      <w:pPr>
        <w:shd w:val="clear" w:color="auto" w:fill="FFFFFF"/>
        <w:spacing w:line="270" w:lineRule="atLeast"/>
        <w:jc w:val="center"/>
        <w:rPr>
          <w:ins w:id="63" w:author="Unknown"/>
          <w:rFonts w:ascii="Helvetica" w:eastAsia="Times New Roman" w:hAnsi="Helvetica" w:cs="Times New Roman"/>
          <w:color w:val="222222"/>
          <w:sz w:val="24"/>
          <w:szCs w:val="24"/>
          <w:lang w:eastAsia="en-IN"/>
        </w:rPr>
      </w:pPr>
      <w:ins w:id="64" w:author="Unknown">
        <w:r w:rsidRPr="00F12B13">
          <w:rPr>
            <w:rFonts w:ascii="Helvetica" w:eastAsia="Times New Roman" w:hAnsi="Helvetica" w:cs="Times New Roman"/>
            <w:color w:val="222222"/>
            <w:sz w:val="24"/>
            <w:szCs w:val="24"/>
            <w:lang w:eastAsia="en-IN"/>
          </w:rPr>
          <w:fldChar w:fldCharType="begin"/>
        </w:r>
        <w:r w:rsidRPr="00F12B13">
          <w:rPr>
            <w:rFonts w:ascii="Helvetica" w:eastAsia="Times New Roman" w:hAnsi="Helvetica" w:cs="Times New Roman"/>
            <w:color w:val="222222"/>
            <w:sz w:val="24"/>
            <w:szCs w:val="24"/>
            <w:lang w:eastAsia="en-IN"/>
          </w:rPr>
          <w:instrText xml:space="preserve"> HYPERLINK "https://www.optad360.com/en/?utm_medium=AdsInfo&amp;utm_source=physicscatalyst.com" \t "_blank" </w:instrText>
        </w:r>
        <w:r w:rsidRPr="00F12B13">
          <w:rPr>
            <w:rFonts w:ascii="Helvetica" w:eastAsia="Times New Roman" w:hAnsi="Helvetica" w:cs="Times New Roman"/>
            <w:color w:val="222222"/>
            <w:sz w:val="24"/>
            <w:szCs w:val="24"/>
            <w:lang w:eastAsia="en-IN"/>
          </w:rPr>
          <w:fldChar w:fldCharType="separate"/>
        </w:r>
        <w:r w:rsidRPr="00F12B13">
          <w:rPr>
            <w:rFonts w:ascii="Arial" w:eastAsia="Times New Roman" w:hAnsi="Arial" w:cs="Arial"/>
            <w:color w:val="333333"/>
            <w:sz w:val="15"/>
            <w:szCs w:val="15"/>
            <w:lang w:eastAsia="en-IN"/>
          </w:rPr>
          <w:t>Ads by </w:t>
        </w:r>
        <w:r w:rsidRPr="00F12B13">
          <w:rPr>
            <w:rFonts w:ascii="Arial" w:eastAsia="Times New Roman" w:hAnsi="Arial" w:cs="Arial"/>
            <w:b/>
            <w:bCs/>
            <w:color w:val="333333"/>
            <w:sz w:val="15"/>
            <w:szCs w:val="15"/>
            <w:lang w:eastAsia="en-IN"/>
          </w:rPr>
          <w:t>optAd360</w:t>
        </w:r>
        <w:r w:rsidRPr="00F12B13">
          <w:rPr>
            <w:rFonts w:ascii="Helvetica" w:eastAsia="Times New Roman" w:hAnsi="Helvetica" w:cs="Times New Roman"/>
            <w:color w:val="222222"/>
            <w:sz w:val="24"/>
            <w:szCs w:val="24"/>
            <w:lang w:eastAsia="en-IN"/>
          </w:rPr>
          <w:fldChar w:fldCharType="end"/>
        </w:r>
      </w:ins>
    </w:p>
    <w:p w:rsidR="00F12B13" w:rsidRPr="00F12B13" w:rsidRDefault="00F12B13" w:rsidP="00F12B13">
      <w:pPr>
        <w:shd w:val="clear" w:color="auto" w:fill="FFFFFF"/>
        <w:spacing w:before="100" w:beforeAutospacing="1" w:after="100" w:afterAutospacing="1" w:line="240" w:lineRule="auto"/>
        <w:outlineLvl w:val="2"/>
        <w:rPr>
          <w:ins w:id="65" w:author="Unknown"/>
          <w:rFonts w:ascii="Helvetica" w:eastAsia="Times New Roman" w:hAnsi="Helvetica" w:cs="Times New Roman"/>
          <w:b/>
          <w:bCs/>
          <w:color w:val="222222"/>
          <w:sz w:val="27"/>
          <w:szCs w:val="27"/>
          <w:lang w:eastAsia="en-IN"/>
        </w:rPr>
      </w:pPr>
      <w:ins w:id="66" w:author="Unknown">
        <w:r w:rsidRPr="00F12B13">
          <w:rPr>
            <w:rFonts w:ascii="Helvetica" w:eastAsia="Times New Roman" w:hAnsi="Helvetica" w:cs="Times New Roman"/>
            <w:b/>
            <w:bCs/>
            <w:color w:val="222222"/>
            <w:sz w:val="27"/>
            <w:szCs w:val="27"/>
            <w:lang w:eastAsia="en-IN"/>
          </w:rPr>
          <w:t>Concept Map for Electric Charge</w:t>
        </w:r>
      </w:ins>
    </w:p>
    <w:p w:rsidR="00F12B13" w:rsidRPr="00F12B13" w:rsidRDefault="00F12B13" w:rsidP="00F12B13">
      <w:pPr>
        <w:shd w:val="clear" w:color="auto" w:fill="FFFFFF"/>
        <w:spacing w:after="0" w:line="240" w:lineRule="auto"/>
        <w:rPr>
          <w:ins w:id="67" w:author="Unknown"/>
          <w:rFonts w:ascii="Helvetica" w:eastAsia="Times New Roman" w:hAnsi="Helvetica" w:cs="Times New Roman"/>
          <w:color w:val="222222"/>
          <w:sz w:val="24"/>
          <w:szCs w:val="24"/>
          <w:lang w:eastAsia="en-IN"/>
        </w:rPr>
      </w:pPr>
      <w:r>
        <w:rPr>
          <w:rFonts w:ascii="Helvetica" w:eastAsia="Times New Roman" w:hAnsi="Helvetica" w:cs="Times New Roman"/>
          <w:noProof/>
          <w:color w:val="222222"/>
          <w:sz w:val="24"/>
          <w:szCs w:val="24"/>
          <w:lang w:eastAsia="en-IN"/>
        </w:rPr>
        <mc:AlternateContent>
          <mc:Choice Requires="wps">
            <w:drawing>
              <wp:inline distT="0" distB="0" distL="0" distR="0">
                <wp:extent cx="304800" cy="304800"/>
                <wp:effectExtent l="0" t="0" r="0" b="0"/>
                <wp:docPr id="2" name="Rectangle 2" descr="charge concept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harge concept 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gX7h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F12B13" w:rsidRPr="00F12B13" w:rsidRDefault="00F12B13" w:rsidP="00F12B13">
      <w:pPr>
        <w:shd w:val="clear" w:color="auto" w:fill="FFFFFF"/>
        <w:spacing w:line="270" w:lineRule="atLeast"/>
        <w:jc w:val="center"/>
        <w:rPr>
          <w:ins w:id="68" w:author="Unknown"/>
          <w:rFonts w:ascii="Helvetica" w:eastAsia="Times New Roman" w:hAnsi="Helvetica" w:cs="Times New Roman"/>
          <w:color w:val="222222"/>
          <w:sz w:val="24"/>
          <w:szCs w:val="24"/>
          <w:lang w:eastAsia="en-IN"/>
        </w:rPr>
      </w:pPr>
      <w:ins w:id="69" w:author="Unknown">
        <w:r w:rsidRPr="00F12B13">
          <w:rPr>
            <w:rFonts w:ascii="Helvetica" w:eastAsia="Times New Roman" w:hAnsi="Helvetica" w:cs="Times New Roman"/>
            <w:color w:val="222222"/>
            <w:sz w:val="24"/>
            <w:szCs w:val="24"/>
            <w:lang w:eastAsia="en-IN"/>
          </w:rPr>
          <w:fldChar w:fldCharType="begin"/>
        </w:r>
        <w:r w:rsidRPr="00F12B13">
          <w:rPr>
            <w:rFonts w:ascii="Helvetica" w:eastAsia="Times New Roman" w:hAnsi="Helvetica" w:cs="Times New Roman"/>
            <w:color w:val="222222"/>
            <w:sz w:val="24"/>
            <w:szCs w:val="24"/>
            <w:lang w:eastAsia="en-IN"/>
          </w:rPr>
          <w:instrText xml:space="preserve"> HYPERLINK "https://www.optad360.com/en/?utm_medium=AdsInfo&amp;utm_source=physicscatalyst.com" \t "_blank" </w:instrText>
        </w:r>
        <w:r w:rsidRPr="00F12B13">
          <w:rPr>
            <w:rFonts w:ascii="Helvetica" w:eastAsia="Times New Roman" w:hAnsi="Helvetica" w:cs="Times New Roman"/>
            <w:color w:val="222222"/>
            <w:sz w:val="24"/>
            <w:szCs w:val="24"/>
            <w:lang w:eastAsia="en-IN"/>
          </w:rPr>
          <w:fldChar w:fldCharType="separate"/>
        </w:r>
        <w:r w:rsidRPr="00F12B13">
          <w:rPr>
            <w:rFonts w:ascii="Arial" w:eastAsia="Times New Roman" w:hAnsi="Arial" w:cs="Arial"/>
            <w:color w:val="333333"/>
            <w:sz w:val="15"/>
            <w:szCs w:val="15"/>
            <w:lang w:eastAsia="en-IN"/>
          </w:rPr>
          <w:t>Ads by </w:t>
        </w:r>
        <w:r w:rsidRPr="00F12B13">
          <w:rPr>
            <w:rFonts w:ascii="Arial" w:eastAsia="Times New Roman" w:hAnsi="Arial" w:cs="Arial"/>
            <w:b/>
            <w:bCs/>
            <w:color w:val="333333"/>
            <w:sz w:val="15"/>
            <w:szCs w:val="15"/>
            <w:lang w:eastAsia="en-IN"/>
          </w:rPr>
          <w:t>optAd360</w:t>
        </w:r>
        <w:r w:rsidRPr="00F12B13">
          <w:rPr>
            <w:rFonts w:ascii="Helvetica" w:eastAsia="Times New Roman" w:hAnsi="Helvetica" w:cs="Times New Roman"/>
            <w:color w:val="222222"/>
            <w:sz w:val="24"/>
            <w:szCs w:val="24"/>
            <w:lang w:eastAsia="en-IN"/>
          </w:rPr>
          <w:fldChar w:fldCharType="end"/>
        </w:r>
      </w:ins>
    </w:p>
    <w:p w:rsidR="00F12B13" w:rsidRPr="00F12B13" w:rsidRDefault="00F12B13" w:rsidP="00F12B13">
      <w:pPr>
        <w:shd w:val="clear" w:color="auto" w:fill="FFFFFF"/>
        <w:spacing w:before="100" w:beforeAutospacing="1" w:after="100" w:afterAutospacing="1" w:line="240" w:lineRule="auto"/>
        <w:outlineLvl w:val="1"/>
        <w:rPr>
          <w:ins w:id="70" w:author="Unknown"/>
          <w:rFonts w:ascii="Helvetica" w:eastAsia="Times New Roman" w:hAnsi="Helvetica" w:cs="Times New Roman"/>
          <w:b/>
          <w:bCs/>
          <w:color w:val="222222"/>
          <w:sz w:val="36"/>
          <w:szCs w:val="36"/>
          <w:lang w:eastAsia="en-IN"/>
        </w:rPr>
      </w:pPr>
      <w:ins w:id="71" w:author="Unknown">
        <w:r w:rsidRPr="00F12B13">
          <w:rPr>
            <w:rFonts w:ascii="Helvetica" w:eastAsia="Times New Roman" w:hAnsi="Helvetica" w:cs="Times New Roman"/>
            <w:b/>
            <w:bCs/>
            <w:color w:val="222222"/>
            <w:sz w:val="36"/>
            <w:szCs w:val="36"/>
            <w:lang w:eastAsia="en-IN"/>
          </w:rPr>
          <w:lastRenderedPageBreak/>
          <w:t>3. Conductors and insulators</w:t>
        </w:r>
      </w:ins>
    </w:p>
    <w:p w:rsidR="00F12B13" w:rsidRPr="00F12B13" w:rsidRDefault="00F12B13" w:rsidP="00F12B13">
      <w:pPr>
        <w:numPr>
          <w:ilvl w:val="0"/>
          <w:numId w:val="4"/>
        </w:numPr>
        <w:shd w:val="clear" w:color="auto" w:fill="FFFFFF"/>
        <w:spacing w:after="0" w:line="240" w:lineRule="auto"/>
        <w:rPr>
          <w:ins w:id="72" w:author="Unknown"/>
          <w:rFonts w:ascii="inherit" w:eastAsia="Times New Roman" w:hAnsi="inherit" w:cs="Times New Roman"/>
          <w:color w:val="222222"/>
          <w:sz w:val="24"/>
          <w:szCs w:val="24"/>
          <w:lang w:eastAsia="en-IN"/>
        </w:rPr>
      </w:pPr>
      <w:ins w:id="73" w:author="Unknown">
        <w:r w:rsidRPr="00F12B13">
          <w:rPr>
            <w:rFonts w:ascii="inherit" w:eastAsia="Times New Roman" w:hAnsi="inherit" w:cs="Times New Roman"/>
            <w:color w:val="222222"/>
            <w:sz w:val="24"/>
            <w:szCs w:val="24"/>
            <w:lang w:eastAsia="en-IN"/>
          </w:rPr>
          <w:t>There is a category of materials in which electric charges can flow easily while in other materials charges cannot flow easily.</w:t>
        </w:r>
      </w:ins>
    </w:p>
    <w:p w:rsidR="00F12B13" w:rsidRPr="00F12B13" w:rsidRDefault="00F12B13" w:rsidP="00F12B13">
      <w:pPr>
        <w:numPr>
          <w:ilvl w:val="0"/>
          <w:numId w:val="4"/>
        </w:numPr>
        <w:shd w:val="clear" w:color="auto" w:fill="FFFFFF"/>
        <w:spacing w:after="0" w:line="240" w:lineRule="auto"/>
        <w:rPr>
          <w:ins w:id="74" w:author="Unknown"/>
          <w:rFonts w:ascii="inherit" w:eastAsia="Times New Roman" w:hAnsi="inherit" w:cs="Times New Roman"/>
          <w:color w:val="222222"/>
          <w:sz w:val="24"/>
          <w:szCs w:val="24"/>
          <w:lang w:eastAsia="en-IN"/>
        </w:rPr>
      </w:pPr>
      <w:ins w:id="75" w:author="Unknown">
        <w:r w:rsidRPr="00F12B13">
          <w:rPr>
            <w:rFonts w:ascii="inherit" w:eastAsia="Times New Roman" w:hAnsi="inherit" w:cs="Times New Roman"/>
            <w:color w:val="222222"/>
            <w:sz w:val="24"/>
            <w:szCs w:val="24"/>
            <w:lang w:eastAsia="en-IN"/>
          </w:rPr>
          <w:t xml:space="preserve">Substances through which electric charges can flow easily are called conductors. All metals like copper, </w:t>
        </w:r>
        <w:proofErr w:type="spellStart"/>
        <w:r w:rsidRPr="00F12B13">
          <w:rPr>
            <w:rFonts w:ascii="inherit" w:eastAsia="Times New Roman" w:hAnsi="inherit" w:cs="Times New Roman"/>
            <w:color w:val="222222"/>
            <w:sz w:val="24"/>
            <w:szCs w:val="24"/>
            <w:lang w:eastAsia="en-IN"/>
          </w:rPr>
          <w:t>aluminum</w:t>
        </w:r>
        <w:proofErr w:type="spellEnd"/>
        <w:r w:rsidRPr="00F12B13">
          <w:rPr>
            <w:rFonts w:ascii="inherit" w:eastAsia="Times New Roman" w:hAnsi="inherit" w:cs="Times New Roman"/>
            <w:color w:val="222222"/>
            <w:sz w:val="24"/>
            <w:szCs w:val="24"/>
            <w:lang w:eastAsia="en-IN"/>
          </w:rPr>
          <w:t xml:space="preserve"> etc. are good conductors of electricity.</w:t>
        </w:r>
      </w:ins>
    </w:p>
    <w:p w:rsidR="00F12B13" w:rsidRPr="00F12B13" w:rsidRDefault="00F12B13" w:rsidP="00F12B13">
      <w:pPr>
        <w:numPr>
          <w:ilvl w:val="0"/>
          <w:numId w:val="4"/>
        </w:numPr>
        <w:shd w:val="clear" w:color="auto" w:fill="FFFFFF"/>
        <w:spacing w:after="0" w:line="240" w:lineRule="auto"/>
        <w:rPr>
          <w:ins w:id="76" w:author="Unknown"/>
          <w:rFonts w:ascii="inherit" w:eastAsia="Times New Roman" w:hAnsi="inherit" w:cs="Times New Roman"/>
          <w:color w:val="222222"/>
          <w:sz w:val="24"/>
          <w:szCs w:val="24"/>
          <w:lang w:eastAsia="en-IN"/>
        </w:rPr>
      </w:pPr>
      <w:ins w:id="77" w:author="Unknown">
        <w:r w:rsidRPr="00F12B13">
          <w:rPr>
            <w:rFonts w:ascii="inherit" w:eastAsia="Times New Roman" w:hAnsi="inherit" w:cs="Times New Roman"/>
            <w:color w:val="222222"/>
            <w:sz w:val="24"/>
            <w:szCs w:val="24"/>
            <w:lang w:eastAsia="en-IN"/>
          </w:rPr>
          <w:t>Substances through which electric charges cannot flow are called insulators.</w:t>
        </w:r>
      </w:ins>
    </w:p>
    <w:p w:rsidR="00F12B13" w:rsidRPr="00F12B13" w:rsidRDefault="00F12B13" w:rsidP="00F12B13">
      <w:pPr>
        <w:numPr>
          <w:ilvl w:val="0"/>
          <w:numId w:val="4"/>
        </w:numPr>
        <w:shd w:val="clear" w:color="auto" w:fill="FFFFFF"/>
        <w:spacing w:after="0" w:line="240" w:lineRule="auto"/>
        <w:rPr>
          <w:ins w:id="78" w:author="Unknown"/>
          <w:rFonts w:ascii="inherit" w:eastAsia="Times New Roman" w:hAnsi="inherit" w:cs="Times New Roman"/>
          <w:color w:val="222222"/>
          <w:sz w:val="24"/>
          <w:szCs w:val="24"/>
          <w:lang w:eastAsia="en-IN"/>
        </w:rPr>
      </w:pPr>
      <w:ins w:id="79" w:author="Unknown">
        <w:r w:rsidRPr="00F12B13">
          <w:rPr>
            <w:rFonts w:ascii="inherit" w:eastAsia="Times New Roman" w:hAnsi="inherit" w:cs="Times New Roman"/>
            <w:color w:val="222222"/>
            <w:sz w:val="24"/>
            <w:szCs w:val="24"/>
            <w:lang w:eastAsia="en-IN"/>
          </w:rPr>
          <w:t>Few examples of insulating materials are glass, rubber, mica, plastic, dry wood etc.</w:t>
        </w:r>
      </w:ins>
    </w:p>
    <w:p w:rsidR="00F12B13" w:rsidRPr="00F12B13" w:rsidRDefault="00F12B13" w:rsidP="00F12B13">
      <w:pPr>
        <w:numPr>
          <w:ilvl w:val="0"/>
          <w:numId w:val="4"/>
        </w:numPr>
        <w:shd w:val="clear" w:color="auto" w:fill="FFFFFF"/>
        <w:spacing w:after="0" w:line="240" w:lineRule="auto"/>
        <w:rPr>
          <w:ins w:id="80" w:author="Unknown"/>
          <w:rFonts w:ascii="inherit" w:eastAsia="Times New Roman" w:hAnsi="inherit" w:cs="Times New Roman"/>
          <w:color w:val="222222"/>
          <w:sz w:val="24"/>
          <w:szCs w:val="24"/>
          <w:lang w:eastAsia="en-IN"/>
        </w:rPr>
      </w:pPr>
      <w:ins w:id="81" w:author="Unknown">
        <w:r w:rsidRPr="00F12B13">
          <w:rPr>
            <w:rFonts w:ascii="inherit" w:eastAsia="Times New Roman" w:hAnsi="inherit" w:cs="Times New Roman"/>
            <w:color w:val="222222"/>
            <w:sz w:val="24"/>
            <w:szCs w:val="24"/>
            <w:lang w:eastAsia="en-IN"/>
          </w:rPr>
          <w:t>Presence or absence of free electrons in a material makes it a conductor or insulator.</w:t>
        </w:r>
      </w:ins>
    </w:p>
    <w:p w:rsidR="00F12B13" w:rsidRPr="00F12B13" w:rsidRDefault="00F12B13" w:rsidP="00F12B13">
      <w:pPr>
        <w:numPr>
          <w:ilvl w:val="0"/>
          <w:numId w:val="4"/>
        </w:numPr>
        <w:shd w:val="clear" w:color="auto" w:fill="FFFFFF"/>
        <w:spacing w:after="0" w:line="240" w:lineRule="auto"/>
        <w:rPr>
          <w:ins w:id="82" w:author="Unknown"/>
          <w:rFonts w:ascii="inherit" w:eastAsia="Times New Roman" w:hAnsi="inherit" w:cs="Times New Roman"/>
          <w:color w:val="222222"/>
          <w:sz w:val="24"/>
          <w:szCs w:val="24"/>
          <w:lang w:eastAsia="en-IN"/>
        </w:rPr>
      </w:pPr>
      <w:ins w:id="83" w:author="Unknown">
        <w:r w:rsidRPr="00F12B13">
          <w:rPr>
            <w:rFonts w:ascii="inherit" w:eastAsia="Times New Roman" w:hAnsi="inherit" w:cs="Times New Roman"/>
            <w:color w:val="222222"/>
            <w:sz w:val="24"/>
            <w:szCs w:val="24"/>
            <w:lang w:eastAsia="en-IN"/>
          </w:rPr>
          <w:t>Conductors have free electrons which are loosely held by nuclei of their atoms whereas insulators do not have free electrons as in insulators electrons are strongly held by nuclei of their atoms.</w:t>
        </w:r>
      </w:ins>
    </w:p>
    <w:p w:rsidR="00F12B13" w:rsidRPr="00F12B13" w:rsidRDefault="00F12B13" w:rsidP="00F12B13">
      <w:pPr>
        <w:shd w:val="clear" w:color="auto" w:fill="FFFFFF"/>
        <w:spacing w:before="100" w:beforeAutospacing="1" w:after="100" w:afterAutospacing="1" w:line="240" w:lineRule="auto"/>
        <w:outlineLvl w:val="2"/>
        <w:rPr>
          <w:ins w:id="84" w:author="Unknown"/>
          <w:rFonts w:ascii="Helvetica" w:eastAsia="Times New Roman" w:hAnsi="Helvetica" w:cs="Times New Roman"/>
          <w:b/>
          <w:bCs/>
          <w:color w:val="222222"/>
          <w:sz w:val="27"/>
          <w:szCs w:val="27"/>
          <w:lang w:eastAsia="en-IN"/>
        </w:rPr>
      </w:pPr>
      <w:ins w:id="85" w:author="Unknown">
        <w:r w:rsidRPr="00F12B13">
          <w:rPr>
            <w:rFonts w:ascii="Helvetica" w:eastAsia="Times New Roman" w:hAnsi="Helvetica" w:cs="Times New Roman"/>
            <w:b/>
            <w:bCs/>
            <w:color w:val="222222"/>
            <w:sz w:val="27"/>
            <w:szCs w:val="27"/>
            <w:lang w:eastAsia="en-IN"/>
          </w:rPr>
          <w:t xml:space="preserve">Concept Map for </w:t>
        </w:r>
        <w:proofErr w:type="gramStart"/>
        <w:r w:rsidRPr="00F12B13">
          <w:rPr>
            <w:rFonts w:ascii="Helvetica" w:eastAsia="Times New Roman" w:hAnsi="Helvetica" w:cs="Times New Roman"/>
            <w:b/>
            <w:bCs/>
            <w:color w:val="222222"/>
            <w:sz w:val="27"/>
            <w:szCs w:val="27"/>
            <w:lang w:eastAsia="en-IN"/>
          </w:rPr>
          <w:t>Materials(</w:t>
        </w:r>
        <w:proofErr w:type="gramEnd"/>
        <w:r w:rsidRPr="00F12B13">
          <w:rPr>
            <w:rFonts w:ascii="Helvetica" w:eastAsia="Times New Roman" w:hAnsi="Helvetica" w:cs="Times New Roman"/>
            <w:b/>
            <w:bCs/>
            <w:color w:val="222222"/>
            <w:sz w:val="27"/>
            <w:szCs w:val="27"/>
            <w:lang w:eastAsia="en-IN"/>
          </w:rPr>
          <w:t>conductors, insulators &amp; superconductors)</w:t>
        </w:r>
      </w:ins>
    </w:p>
    <w:p w:rsidR="00F12B13" w:rsidRPr="00F12B13" w:rsidRDefault="00F12B13" w:rsidP="00F12B13">
      <w:pPr>
        <w:shd w:val="clear" w:color="auto" w:fill="FFFFFF"/>
        <w:spacing w:after="0" w:line="240" w:lineRule="auto"/>
        <w:rPr>
          <w:ins w:id="86" w:author="Unknown"/>
          <w:rFonts w:ascii="Helvetica" w:eastAsia="Times New Roman" w:hAnsi="Helvetica" w:cs="Times New Roman"/>
          <w:color w:val="222222"/>
          <w:sz w:val="24"/>
          <w:szCs w:val="24"/>
          <w:lang w:eastAsia="en-IN"/>
        </w:rPr>
      </w:pPr>
      <w:r>
        <w:rPr>
          <w:rFonts w:ascii="Helvetica" w:eastAsia="Times New Roman" w:hAnsi="Helvetica" w:cs="Times New Roman"/>
          <w:noProof/>
          <w:color w:val="222222"/>
          <w:sz w:val="24"/>
          <w:szCs w:val="24"/>
          <w:lang w:eastAsia="en-IN"/>
        </w:rPr>
        <mc:AlternateContent>
          <mc:Choice Requires="wps">
            <w:drawing>
              <wp:inline distT="0" distB="0" distL="0" distR="0">
                <wp:extent cx="304800" cy="304800"/>
                <wp:effectExtent l="0" t="0" r="0" b="0"/>
                <wp:docPr id="1" name="Rectangle 1" descr="https://physicscatalyst.com/Class10/materi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physicscatalyst.com/Class10/materia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A557tQCAADwBQAADgAAAAAAAAAAAAAAAAAuAgAAZHJzL2Uyb0RvYy54&#10;bWxQSwECLQAUAAYACAAAACEATKDpLNgAAAADAQAADwAAAAAAAAAAAAAAAAAuBQAAZHJzL2Rvd25y&#10;ZXYueG1sUEsFBgAAAAAEAAQA8wAAADMGAAAAAA==&#10;" filled="f" stroked="f">
                <o:lock v:ext="edit" aspectratio="t"/>
                <w10:anchorlock/>
              </v:rect>
            </w:pict>
          </mc:Fallback>
        </mc:AlternateContent>
      </w:r>
      <w:ins w:id="87" w:author="Unknown">
        <w:r w:rsidRPr="00F12B13">
          <w:rPr>
            <w:rFonts w:ascii="Helvetica" w:eastAsia="Times New Roman" w:hAnsi="Helvetica" w:cs="Times New Roman"/>
            <w:color w:val="222222"/>
            <w:sz w:val="24"/>
            <w:szCs w:val="24"/>
            <w:lang w:eastAsia="en-IN"/>
          </w:rPr>
          <w:br/>
        </w:r>
      </w:ins>
    </w:p>
    <w:p w:rsidR="00F12B13" w:rsidRPr="00F12B13" w:rsidRDefault="00F12B13" w:rsidP="00F12B13">
      <w:pPr>
        <w:shd w:val="clear" w:color="auto" w:fill="E9F8F2"/>
        <w:spacing w:before="100" w:beforeAutospacing="1" w:after="100" w:afterAutospacing="1" w:line="240" w:lineRule="auto"/>
        <w:outlineLvl w:val="2"/>
        <w:rPr>
          <w:ins w:id="88" w:author="Unknown"/>
          <w:rFonts w:ascii="Helvetica" w:eastAsia="Times New Roman" w:hAnsi="Helvetica" w:cs="Times New Roman"/>
          <w:b/>
          <w:bCs/>
          <w:color w:val="222222"/>
          <w:sz w:val="27"/>
          <w:szCs w:val="27"/>
          <w:lang w:eastAsia="en-IN"/>
        </w:rPr>
      </w:pPr>
      <w:ins w:id="89" w:author="Unknown">
        <w:r w:rsidRPr="00F12B13">
          <w:rPr>
            <w:rFonts w:ascii="Helvetica" w:eastAsia="Times New Roman" w:hAnsi="Helvetica" w:cs="Times New Roman"/>
            <w:b/>
            <w:bCs/>
            <w:color w:val="222222"/>
            <w:sz w:val="27"/>
            <w:szCs w:val="27"/>
            <w:lang w:eastAsia="en-IN"/>
          </w:rPr>
          <w:t>Related Problems</w:t>
        </w:r>
      </w:ins>
    </w:p>
    <w:p w:rsidR="00F12B13" w:rsidRPr="00F12B13" w:rsidRDefault="00F12B13" w:rsidP="00F12B13">
      <w:pPr>
        <w:shd w:val="clear" w:color="auto" w:fill="B2FFB2"/>
        <w:spacing w:after="0" w:line="240" w:lineRule="auto"/>
        <w:ind w:left="-75" w:right="-75"/>
        <w:rPr>
          <w:ins w:id="90" w:author="Unknown"/>
          <w:rFonts w:ascii="inherit" w:eastAsia="Times New Roman" w:hAnsi="inherit" w:cs="Times New Roman"/>
          <w:color w:val="222222"/>
          <w:sz w:val="24"/>
          <w:szCs w:val="24"/>
          <w:lang w:eastAsia="en-IN"/>
        </w:rPr>
      </w:pPr>
      <w:ins w:id="91" w:author="Unknown">
        <w:r w:rsidRPr="00F12B13">
          <w:rPr>
            <w:rFonts w:ascii="inherit" w:eastAsia="Times New Roman" w:hAnsi="inherit" w:cs="Times New Roman"/>
            <w:color w:val="222222"/>
            <w:sz w:val="24"/>
            <w:szCs w:val="24"/>
            <w:lang w:eastAsia="en-IN"/>
          </w:rPr>
          <w:t>Following are the related problems for the topics given in this page. I insist that you must solve them before proceeding to next page for new topics. These are very easy questions that you can attempt by memorizing the concepts and definitions given in this page</w:t>
        </w:r>
      </w:ins>
    </w:p>
    <w:p w:rsidR="00F12B13" w:rsidRPr="00F12B13" w:rsidRDefault="00F12B13" w:rsidP="00F12B13">
      <w:pPr>
        <w:shd w:val="clear" w:color="auto" w:fill="E9F8F2"/>
        <w:spacing w:before="100" w:beforeAutospacing="1" w:after="100" w:afterAutospacing="1" w:line="240" w:lineRule="auto"/>
        <w:rPr>
          <w:ins w:id="92" w:author="Unknown"/>
          <w:rFonts w:ascii="inherit" w:eastAsia="Times New Roman" w:hAnsi="inherit" w:cs="Times New Roman"/>
          <w:color w:val="222222"/>
          <w:sz w:val="24"/>
          <w:szCs w:val="24"/>
          <w:lang w:eastAsia="en-IN"/>
        </w:rPr>
      </w:pPr>
      <w:ins w:id="93" w:author="Unknown">
        <w:r w:rsidRPr="00F12B13">
          <w:rPr>
            <w:rFonts w:ascii="inherit" w:eastAsia="Times New Roman" w:hAnsi="inherit" w:cs="Times New Roman"/>
            <w:b/>
            <w:bCs/>
            <w:color w:val="222222"/>
            <w:sz w:val="24"/>
            <w:szCs w:val="24"/>
            <w:lang w:eastAsia="en-IN"/>
          </w:rPr>
          <w:t>Question 1</w:t>
        </w:r>
        <w:r w:rsidRPr="00F12B13">
          <w:rPr>
            <w:rFonts w:ascii="inherit" w:eastAsia="Times New Roman" w:hAnsi="inherit" w:cs="Times New Roman"/>
            <w:color w:val="222222"/>
            <w:sz w:val="24"/>
            <w:szCs w:val="24"/>
            <w:lang w:eastAsia="en-IN"/>
          </w:rPr>
          <w:t> Calculate the number of electrons constituting one Coulomb of charge</w:t>
        </w:r>
        <w:proofErr w:type="gramStart"/>
        <w:r w:rsidRPr="00F12B13">
          <w:rPr>
            <w:rFonts w:ascii="inherit" w:eastAsia="Times New Roman" w:hAnsi="inherit" w:cs="Times New Roman"/>
            <w:color w:val="222222"/>
            <w:sz w:val="24"/>
            <w:szCs w:val="24"/>
            <w:lang w:eastAsia="en-IN"/>
          </w:rPr>
          <w:t>?(</w:t>
        </w:r>
        <w:proofErr w:type="gramEnd"/>
        <w:r w:rsidRPr="00F12B13">
          <w:rPr>
            <w:rFonts w:ascii="inherit" w:eastAsia="Times New Roman" w:hAnsi="inherit" w:cs="Times New Roman"/>
            <w:color w:val="222222"/>
            <w:sz w:val="24"/>
            <w:szCs w:val="24"/>
            <w:lang w:eastAsia="en-IN"/>
          </w:rPr>
          <w:t>charge on 1 electron = 1.6 ×10</w:t>
        </w:r>
        <w:r w:rsidRPr="00F12B13">
          <w:rPr>
            <w:rFonts w:ascii="inherit" w:eastAsia="Times New Roman" w:hAnsi="inherit" w:cs="Times New Roman"/>
            <w:color w:val="222222"/>
            <w:sz w:val="24"/>
            <w:szCs w:val="24"/>
            <w:vertAlign w:val="superscript"/>
            <w:lang w:eastAsia="en-IN"/>
          </w:rPr>
          <w:t>-19</w:t>
        </w:r>
        <w:r w:rsidRPr="00F12B13">
          <w:rPr>
            <w:rFonts w:ascii="inherit" w:eastAsia="Times New Roman" w:hAnsi="inherit" w:cs="Times New Roman"/>
            <w:color w:val="222222"/>
            <w:sz w:val="24"/>
            <w:szCs w:val="24"/>
            <w:lang w:eastAsia="en-IN"/>
          </w:rPr>
          <w:t>C)</w:t>
        </w:r>
      </w:ins>
    </w:p>
    <w:p w:rsidR="00F12B13" w:rsidRPr="00F12B13" w:rsidRDefault="00F12B13" w:rsidP="00F12B13">
      <w:pPr>
        <w:shd w:val="clear" w:color="auto" w:fill="E9F8F2"/>
        <w:spacing w:beforeAutospacing="1" w:after="0" w:afterAutospacing="1" w:line="240" w:lineRule="auto"/>
        <w:rPr>
          <w:ins w:id="94" w:author="Unknown"/>
          <w:rFonts w:ascii="inherit" w:eastAsia="Times New Roman" w:hAnsi="inherit" w:cs="Times New Roman"/>
          <w:color w:val="222222"/>
          <w:sz w:val="24"/>
          <w:szCs w:val="24"/>
          <w:lang w:eastAsia="en-IN"/>
        </w:rPr>
      </w:pPr>
      <w:ins w:id="95" w:author="Unknown">
        <w:r w:rsidRPr="00F12B13">
          <w:rPr>
            <w:rFonts w:ascii="inherit" w:eastAsia="Times New Roman" w:hAnsi="inherit" w:cs="Times New Roman"/>
            <w:b/>
            <w:bCs/>
            <w:color w:val="222222"/>
            <w:sz w:val="24"/>
            <w:szCs w:val="24"/>
            <w:lang w:eastAsia="en-IN"/>
          </w:rPr>
          <w:t>Solution </w:t>
        </w:r>
        <w:r w:rsidRPr="00F12B13">
          <w:rPr>
            <w:rFonts w:ascii="inherit" w:eastAsia="Times New Roman" w:hAnsi="inherit" w:cs="Times New Roman"/>
            <w:color w:val="222222"/>
            <w:sz w:val="24"/>
            <w:szCs w:val="24"/>
            <w:lang w:eastAsia="en-IN"/>
          </w:rPr>
          <w:t>We know that </w:t>
        </w:r>
        <w:r w:rsidRPr="00F12B13">
          <w:rPr>
            <w:rFonts w:ascii="Times New Roman" w:eastAsia="Times New Roman" w:hAnsi="Times New Roman" w:cs="Times New Roman"/>
            <w:i/>
            <w:iCs/>
            <w:color w:val="222222"/>
            <w:sz w:val="24"/>
            <w:szCs w:val="24"/>
            <w:lang w:eastAsia="en-IN"/>
          </w:rPr>
          <w:t>n</w:t>
        </w:r>
        <w:r w:rsidRPr="00F12B13">
          <w:rPr>
            <w:rFonts w:ascii="Times New Roman" w:eastAsia="Times New Roman" w:hAnsi="Times New Roman" w:cs="Times New Roman"/>
            <w:color w:val="222222"/>
            <w:sz w:val="24"/>
            <w:szCs w:val="24"/>
            <w:lang w:eastAsia="en-IN"/>
          </w:rPr>
          <w:t>=</w:t>
        </w:r>
        <w:proofErr w:type="spellStart"/>
        <w:r w:rsidRPr="00F12B13">
          <w:rPr>
            <w:rFonts w:ascii="Times New Roman" w:eastAsia="Times New Roman" w:hAnsi="Times New Roman" w:cs="Times New Roman"/>
            <w:i/>
            <w:iCs/>
            <w:color w:val="222222"/>
            <w:sz w:val="19"/>
            <w:szCs w:val="19"/>
            <w:lang w:eastAsia="en-IN"/>
          </w:rPr>
          <w:t>qe</w:t>
        </w:r>
        <w:proofErr w:type="spellEnd"/>
      </w:ins>
    </w:p>
    <w:p w:rsidR="00F12B13" w:rsidRPr="00F12B13" w:rsidRDefault="00F12B13" w:rsidP="00F12B13">
      <w:pPr>
        <w:shd w:val="clear" w:color="auto" w:fill="E9F8F2"/>
        <w:spacing w:beforeAutospacing="1" w:after="0" w:afterAutospacing="1" w:line="240" w:lineRule="auto"/>
        <w:rPr>
          <w:ins w:id="96" w:author="Unknown"/>
          <w:rFonts w:ascii="inherit" w:eastAsia="Times New Roman" w:hAnsi="inherit" w:cs="Times New Roman"/>
          <w:color w:val="222222"/>
          <w:sz w:val="24"/>
          <w:szCs w:val="24"/>
          <w:lang w:eastAsia="en-IN"/>
        </w:rPr>
      </w:pPr>
      <w:ins w:id="97" w:author="Unknown">
        <w:r w:rsidRPr="00F12B13">
          <w:rPr>
            <w:rFonts w:ascii="inherit" w:eastAsia="Times New Roman" w:hAnsi="inherit" w:cs="Times New Roman"/>
            <w:color w:val="222222"/>
            <w:sz w:val="24"/>
            <w:szCs w:val="24"/>
            <w:lang w:eastAsia="en-IN"/>
          </w:rPr>
          <w:t>So, </w:t>
        </w:r>
        <w:r w:rsidRPr="00F12B13">
          <w:rPr>
            <w:rFonts w:ascii="Times New Roman" w:eastAsia="Times New Roman" w:hAnsi="Times New Roman" w:cs="Times New Roman"/>
            <w:i/>
            <w:iCs/>
            <w:color w:val="222222"/>
            <w:sz w:val="24"/>
            <w:szCs w:val="24"/>
            <w:lang w:eastAsia="en-IN"/>
          </w:rPr>
          <w:t>n</w:t>
        </w:r>
        <w:r w:rsidRPr="00F12B13">
          <w:rPr>
            <w:rFonts w:ascii="Times New Roman" w:eastAsia="Times New Roman" w:hAnsi="Times New Roman" w:cs="Times New Roman"/>
            <w:color w:val="222222"/>
            <w:sz w:val="24"/>
            <w:szCs w:val="24"/>
            <w:lang w:eastAsia="en-IN"/>
          </w:rPr>
          <w:t>=</w:t>
        </w:r>
        <w:r w:rsidRPr="00F12B13">
          <w:rPr>
            <w:rFonts w:ascii="Times New Roman" w:eastAsia="Times New Roman" w:hAnsi="Times New Roman" w:cs="Times New Roman"/>
            <w:color w:val="222222"/>
            <w:sz w:val="19"/>
            <w:szCs w:val="19"/>
            <w:lang w:eastAsia="en-IN"/>
          </w:rPr>
          <w:t>11.6×10</w:t>
        </w:r>
        <w:r w:rsidRPr="00F12B13">
          <w:rPr>
            <w:rFonts w:ascii="Times New Roman" w:eastAsia="Times New Roman" w:hAnsi="Times New Roman" w:cs="Times New Roman"/>
            <w:color w:val="222222"/>
            <w:sz w:val="15"/>
            <w:szCs w:val="15"/>
            <w:lang w:eastAsia="en-IN"/>
          </w:rPr>
          <w:t>−19</w:t>
        </w:r>
        <w:r w:rsidRPr="00F12B13">
          <w:rPr>
            <w:rFonts w:ascii="Times New Roman" w:eastAsia="Times New Roman" w:hAnsi="Times New Roman" w:cs="Times New Roman"/>
            <w:color w:val="222222"/>
            <w:sz w:val="24"/>
            <w:szCs w:val="24"/>
            <w:lang w:eastAsia="en-IN"/>
          </w:rPr>
          <w:t>=6.25×10</w:t>
        </w:r>
        <w:r w:rsidRPr="00F12B13">
          <w:rPr>
            <w:rFonts w:ascii="Times New Roman" w:eastAsia="Times New Roman" w:hAnsi="Times New Roman" w:cs="Times New Roman"/>
            <w:color w:val="222222"/>
            <w:sz w:val="19"/>
            <w:szCs w:val="19"/>
            <w:lang w:eastAsia="en-IN"/>
          </w:rPr>
          <w:t>18</w:t>
        </w:r>
      </w:ins>
    </w:p>
    <w:p w:rsidR="00F12B13" w:rsidRPr="00F12B13" w:rsidRDefault="00F12B13" w:rsidP="00F12B13">
      <w:pPr>
        <w:shd w:val="clear" w:color="auto" w:fill="E9F8F2"/>
        <w:spacing w:before="100" w:beforeAutospacing="1" w:after="100" w:afterAutospacing="1" w:line="240" w:lineRule="auto"/>
        <w:rPr>
          <w:ins w:id="98" w:author="Unknown"/>
          <w:rFonts w:ascii="inherit" w:eastAsia="Times New Roman" w:hAnsi="inherit" w:cs="Times New Roman"/>
          <w:color w:val="222222"/>
          <w:sz w:val="24"/>
          <w:szCs w:val="24"/>
          <w:lang w:eastAsia="en-IN"/>
        </w:rPr>
      </w:pPr>
      <w:proofErr w:type="gramStart"/>
      <w:ins w:id="99" w:author="Unknown">
        <w:r w:rsidRPr="00F12B13">
          <w:rPr>
            <w:rFonts w:ascii="inherit" w:eastAsia="Times New Roman" w:hAnsi="inherit" w:cs="Times New Roman"/>
            <w:b/>
            <w:bCs/>
            <w:color w:val="222222"/>
            <w:sz w:val="24"/>
            <w:szCs w:val="24"/>
            <w:lang w:eastAsia="en-IN"/>
          </w:rPr>
          <w:t>Question 2.</w:t>
        </w:r>
        <w:proofErr w:type="gramEnd"/>
        <w:r w:rsidRPr="00F12B13">
          <w:rPr>
            <w:rFonts w:ascii="inherit" w:eastAsia="Times New Roman" w:hAnsi="inherit" w:cs="Times New Roman"/>
            <w:color w:val="222222"/>
            <w:sz w:val="24"/>
            <w:szCs w:val="24"/>
            <w:lang w:eastAsia="en-IN"/>
          </w:rPr>
          <w:t> What is the difference between static and current electricity?</w:t>
        </w:r>
        <w:r w:rsidRPr="00F12B13">
          <w:rPr>
            <w:rFonts w:ascii="inherit" w:eastAsia="Times New Roman" w:hAnsi="inherit" w:cs="Times New Roman"/>
            <w:color w:val="222222"/>
            <w:sz w:val="24"/>
            <w:szCs w:val="24"/>
            <w:lang w:eastAsia="en-IN"/>
          </w:rPr>
          <w:br/>
        </w:r>
        <w:r w:rsidRPr="00F12B13">
          <w:rPr>
            <w:rFonts w:ascii="inherit" w:eastAsia="Times New Roman" w:hAnsi="inherit" w:cs="Times New Roman"/>
            <w:b/>
            <w:bCs/>
            <w:color w:val="222222"/>
            <w:sz w:val="24"/>
            <w:szCs w:val="24"/>
            <w:lang w:eastAsia="en-IN"/>
          </w:rPr>
          <w:t>Answer.</w:t>
        </w:r>
        <w:r w:rsidRPr="00F12B13">
          <w:rPr>
            <w:rFonts w:ascii="inherit" w:eastAsia="Times New Roman" w:hAnsi="inherit" w:cs="Times New Roman"/>
            <w:color w:val="222222"/>
            <w:sz w:val="24"/>
            <w:szCs w:val="24"/>
            <w:lang w:eastAsia="en-IN"/>
          </w:rPr>
          <w:br/>
          <w:t xml:space="preserve">1. </w:t>
        </w:r>
        <w:proofErr w:type="gramStart"/>
        <w:r w:rsidRPr="00F12B13">
          <w:rPr>
            <w:rFonts w:ascii="inherit" w:eastAsia="Times New Roman" w:hAnsi="inherit" w:cs="Times New Roman"/>
            <w:color w:val="222222"/>
            <w:sz w:val="24"/>
            <w:szCs w:val="24"/>
            <w:lang w:eastAsia="en-IN"/>
          </w:rPr>
          <w:t>Static(</w:t>
        </w:r>
        <w:proofErr w:type="gramEnd"/>
        <w:r w:rsidRPr="00F12B13">
          <w:rPr>
            <w:rFonts w:ascii="inherit" w:eastAsia="Times New Roman" w:hAnsi="inherit" w:cs="Times New Roman"/>
            <w:color w:val="222222"/>
            <w:sz w:val="24"/>
            <w:szCs w:val="24"/>
            <w:lang w:eastAsia="en-IN"/>
          </w:rPr>
          <w:t xml:space="preserve">or fractional) electricity is caused by the </w:t>
        </w:r>
        <w:proofErr w:type="spellStart"/>
        <w:r w:rsidRPr="00F12B13">
          <w:rPr>
            <w:rFonts w:ascii="inherit" w:eastAsia="Times New Roman" w:hAnsi="inherit" w:cs="Times New Roman"/>
            <w:color w:val="222222"/>
            <w:sz w:val="24"/>
            <w:szCs w:val="24"/>
            <w:lang w:eastAsia="en-IN"/>
          </w:rPr>
          <w:t>build up</w:t>
        </w:r>
        <w:proofErr w:type="spellEnd"/>
        <w:r w:rsidRPr="00F12B13">
          <w:rPr>
            <w:rFonts w:ascii="inherit" w:eastAsia="Times New Roman" w:hAnsi="inherit" w:cs="Times New Roman"/>
            <w:color w:val="222222"/>
            <w:sz w:val="24"/>
            <w:szCs w:val="24"/>
            <w:lang w:eastAsia="en-IN"/>
          </w:rPr>
          <w:t xml:space="preserve"> of electrical charges on the surface of objects, while current electricity is a phenomenon involving the flow of electrons along a conductor.</w:t>
        </w:r>
        <w:r w:rsidRPr="00F12B13">
          <w:rPr>
            <w:rFonts w:ascii="inherit" w:eastAsia="Times New Roman" w:hAnsi="inherit" w:cs="Times New Roman"/>
            <w:color w:val="222222"/>
            <w:sz w:val="24"/>
            <w:szCs w:val="24"/>
            <w:lang w:eastAsia="en-IN"/>
          </w:rPr>
          <w:br/>
          <w:t xml:space="preserve">2. When objects are rubbed, a loss and/or gain of electrons </w:t>
        </w:r>
        <w:proofErr w:type="gramStart"/>
        <w:r w:rsidRPr="00F12B13">
          <w:rPr>
            <w:rFonts w:ascii="inherit" w:eastAsia="Times New Roman" w:hAnsi="inherit" w:cs="Times New Roman"/>
            <w:color w:val="222222"/>
            <w:sz w:val="24"/>
            <w:szCs w:val="24"/>
            <w:lang w:eastAsia="en-IN"/>
          </w:rPr>
          <w:t>occurs</w:t>
        </w:r>
        <w:proofErr w:type="gramEnd"/>
        <w:r w:rsidRPr="00F12B13">
          <w:rPr>
            <w:rFonts w:ascii="inherit" w:eastAsia="Times New Roman" w:hAnsi="inherit" w:cs="Times New Roman"/>
            <w:color w:val="222222"/>
            <w:sz w:val="24"/>
            <w:szCs w:val="24"/>
            <w:lang w:eastAsia="en-IN"/>
          </w:rPr>
          <w:t>, which results in the phenomenon of static electricity.</w:t>
        </w:r>
        <w:r w:rsidRPr="00F12B13">
          <w:rPr>
            <w:rFonts w:ascii="inherit" w:eastAsia="Times New Roman" w:hAnsi="inherit" w:cs="Times New Roman"/>
            <w:color w:val="222222"/>
            <w:sz w:val="24"/>
            <w:szCs w:val="24"/>
            <w:lang w:eastAsia="en-IN"/>
          </w:rPr>
          <w:br/>
          <w:t>3. Current electricity is normally controlled, and it is the more used phenomenon of electricity, in countless applications.</w:t>
        </w:r>
        <w:r w:rsidRPr="00F12B13">
          <w:rPr>
            <w:rFonts w:ascii="inherit" w:eastAsia="Times New Roman" w:hAnsi="inherit" w:cs="Times New Roman"/>
            <w:color w:val="222222"/>
            <w:sz w:val="24"/>
            <w:szCs w:val="24"/>
            <w:lang w:eastAsia="en-IN"/>
          </w:rPr>
          <w:br/>
          <w:t>4. Static electricity is usually uncontrolled, and just happens occasionally or at irregular intervals.</w:t>
        </w:r>
        <w:r w:rsidRPr="00F12B13">
          <w:rPr>
            <w:rFonts w:ascii="inherit" w:eastAsia="Times New Roman" w:hAnsi="inherit" w:cs="Times New Roman"/>
            <w:color w:val="222222"/>
            <w:sz w:val="24"/>
            <w:szCs w:val="24"/>
            <w:lang w:eastAsia="en-IN"/>
          </w:rPr>
          <w:br/>
          <w:t>5. Current electricity is generated by batteries and power plants.</w:t>
        </w:r>
      </w:ins>
    </w:p>
    <w:p w:rsidR="00F12B13" w:rsidRPr="00F12B13" w:rsidRDefault="00F12B13" w:rsidP="00F12B13">
      <w:pPr>
        <w:shd w:val="clear" w:color="auto" w:fill="E9F8F2"/>
        <w:spacing w:before="100" w:beforeAutospacing="1" w:after="100" w:afterAutospacing="1" w:line="240" w:lineRule="auto"/>
        <w:rPr>
          <w:ins w:id="100" w:author="Unknown"/>
          <w:rFonts w:ascii="inherit" w:eastAsia="Times New Roman" w:hAnsi="inherit" w:cs="Times New Roman"/>
          <w:color w:val="222222"/>
          <w:sz w:val="24"/>
          <w:szCs w:val="24"/>
          <w:lang w:eastAsia="en-IN"/>
        </w:rPr>
      </w:pPr>
      <w:proofErr w:type="gramStart"/>
      <w:ins w:id="101" w:author="Unknown">
        <w:r w:rsidRPr="00F12B13">
          <w:rPr>
            <w:rFonts w:ascii="inherit" w:eastAsia="Times New Roman" w:hAnsi="inherit" w:cs="Times New Roman"/>
            <w:b/>
            <w:bCs/>
            <w:color w:val="222222"/>
            <w:sz w:val="24"/>
            <w:szCs w:val="24"/>
            <w:lang w:eastAsia="en-IN"/>
          </w:rPr>
          <w:t>Question 3.</w:t>
        </w:r>
        <w:proofErr w:type="gramEnd"/>
        <w:r w:rsidRPr="00F12B13">
          <w:rPr>
            <w:rFonts w:ascii="inherit" w:eastAsia="Times New Roman" w:hAnsi="inherit" w:cs="Times New Roman"/>
            <w:color w:val="222222"/>
            <w:sz w:val="24"/>
            <w:szCs w:val="24"/>
            <w:lang w:eastAsia="en-IN"/>
          </w:rPr>
          <w:t> Where does charge come from?</w:t>
        </w:r>
        <w:r w:rsidRPr="00F12B13">
          <w:rPr>
            <w:rFonts w:ascii="inherit" w:eastAsia="Times New Roman" w:hAnsi="inherit" w:cs="Times New Roman"/>
            <w:color w:val="222222"/>
            <w:sz w:val="24"/>
            <w:szCs w:val="24"/>
            <w:lang w:eastAsia="en-IN"/>
          </w:rPr>
          <w:br/>
        </w:r>
        <w:r w:rsidRPr="00F12B13">
          <w:rPr>
            <w:rFonts w:ascii="inherit" w:eastAsia="Times New Roman" w:hAnsi="inherit" w:cs="Times New Roman"/>
            <w:b/>
            <w:bCs/>
            <w:color w:val="222222"/>
            <w:sz w:val="24"/>
            <w:szCs w:val="24"/>
            <w:lang w:eastAsia="en-IN"/>
          </w:rPr>
          <w:t>Answer. </w:t>
        </w:r>
        <w:r w:rsidRPr="00F12B13">
          <w:rPr>
            <w:rFonts w:ascii="inherit" w:eastAsia="Times New Roman" w:hAnsi="inherit" w:cs="Times New Roman"/>
            <w:color w:val="222222"/>
            <w:sz w:val="24"/>
            <w:szCs w:val="24"/>
            <w:lang w:eastAsia="en-IN"/>
          </w:rPr>
          <w:t xml:space="preserve">The process of acquiring charge consists of transferring of electrons from one body to another, so that one body has an excess and the other a deficiency of electrons. It was not until the end of nineteenth century that electrons were found to be very small, negatively </w:t>
        </w:r>
        <w:r w:rsidRPr="00F12B13">
          <w:rPr>
            <w:rFonts w:ascii="inherit" w:eastAsia="Times New Roman" w:hAnsi="inherit" w:cs="Times New Roman"/>
            <w:color w:val="222222"/>
            <w:sz w:val="24"/>
            <w:szCs w:val="24"/>
            <w:lang w:eastAsia="en-IN"/>
          </w:rPr>
          <w:lastRenderedPageBreak/>
          <w:t>charged particles. Electrons were discovered by Sir J.J. Thomson. To give a body an excess negative charge, we may add a number of electrons. And to give excess of positive charge, we may remove the electrons from the body.</w:t>
        </w:r>
      </w:ins>
    </w:p>
    <w:p w:rsidR="00F12B13" w:rsidRPr="00F12B13" w:rsidRDefault="00F12B13" w:rsidP="00F12B13">
      <w:pPr>
        <w:shd w:val="clear" w:color="auto" w:fill="E9F8F2"/>
        <w:spacing w:before="100" w:beforeAutospacing="1" w:after="100" w:afterAutospacing="1" w:line="240" w:lineRule="auto"/>
        <w:rPr>
          <w:ins w:id="102" w:author="Unknown"/>
          <w:rFonts w:ascii="inherit" w:eastAsia="Times New Roman" w:hAnsi="inherit" w:cs="Times New Roman"/>
          <w:color w:val="222222"/>
          <w:sz w:val="24"/>
          <w:szCs w:val="24"/>
          <w:lang w:eastAsia="en-IN"/>
        </w:rPr>
      </w:pPr>
      <w:ins w:id="103" w:author="Unknown">
        <w:r w:rsidRPr="00F12B13">
          <w:rPr>
            <w:rFonts w:ascii="inherit" w:eastAsia="Times New Roman" w:hAnsi="inherit" w:cs="Times New Roman"/>
            <w:b/>
            <w:bCs/>
            <w:color w:val="222222"/>
            <w:sz w:val="24"/>
            <w:szCs w:val="24"/>
            <w:lang w:eastAsia="en-IN"/>
          </w:rPr>
          <w:t>Try this yourself</w:t>
        </w:r>
      </w:ins>
    </w:p>
    <w:p w:rsidR="00F12B13" w:rsidRPr="00F12B13" w:rsidRDefault="00F12B13" w:rsidP="00F12B13">
      <w:pPr>
        <w:shd w:val="clear" w:color="auto" w:fill="E9F8F2"/>
        <w:spacing w:before="100" w:beforeAutospacing="1" w:after="100" w:afterAutospacing="1" w:line="240" w:lineRule="auto"/>
        <w:rPr>
          <w:ins w:id="104" w:author="Unknown"/>
          <w:rFonts w:ascii="inherit" w:eastAsia="Times New Roman" w:hAnsi="inherit" w:cs="Times New Roman"/>
          <w:color w:val="222222"/>
          <w:sz w:val="24"/>
          <w:szCs w:val="24"/>
          <w:lang w:eastAsia="en-IN"/>
        </w:rPr>
      </w:pPr>
      <w:ins w:id="105" w:author="Unknown">
        <w:r w:rsidRPr="00F12B13">
          <w:rPr>
            <w:rFonts w:ascii="inherit" w:eastAsia="Times New Roman" w:hAnsi="inherit" w:cs="Times New Roman"/>
            <w:b/>
            <w:bCs/>
            <w:color w:val="222222"/>
            <w:sz w:val="24"/>
            <w:szCs w:val="24"/>
            <w:lang w:eastAsia="en-IN"/>
          </w:rPr>
          <w:t>Question 2</w:t>
        </w:r>
        <w:r w:rsidRPr="00F12B13">
          <w:rPr>
            <w:rFonts w:ascii="inherit" w:eastAsia="Times New Roman" w:hAnsi="inherit" w:cs="Times New Roman"/>
            <w:color w:val="222222"/>
            <w:sz w:val="24"/>
            <w:szCs w:val="24"/>
            <w:lang w:eastAsia="en-IN"/>
          </w:rPr>
          <w:t> How many electrons will flow for charge of </w:t>
        </w:r>
        <w:r w:rsidRPr="00F12B13">
          <w:rPr>
            <w:rFonts w:ascii="Times New Roman" w:eastAsia="Times New Roman" w:hAnsi="Times New Roman" w:cs="Times New Roman"/>
            <w:color w:val="222222"/>
            <w:sz w:val="24"/>
            <w:szCs w:val="24"/>
            <w:lang w:eastAsia="en-IN"/>
          </w:rPr>
          <w:t>4</w:t>
        </w:r>
        <w:r w:rsidRPr="00F12B13">
          <w:rPr>
            <w:rFonts w:ascii="Times New Roman" w:eastAsia="Times New Roman" w:hAnsi="Times New Roman" w:cs="Times New Roman"/>
            <w:i/>
            <w:iCs/>
            <w:color w:val="222222"/>
            <w:sz w:val="24"/>
            <w:szCs w:val="24"/>
            <w:lang w:eastAsia="en-IN"/>
          </w:rPr>
          <w:t>C</w:t>
        </w:r>
        <w:r w:rsidRPr="00F12B13">
          <w:rPr>
            <w:rFonts w:ascii="inherit" w:eastAsia="Times New Roman" w:hAnsi="inherit" w:cs="Times New Roman"/>
            <w:color w:val="222222"/>
            <w:sz w:val="24"/>
            <w:szCs w:val="24"/>
            <w:lang w:eastAsia="en-IN"/>
          </w:rPr>
          <w:t>?</w:t>
        </w:r>
      </w:ins>
    </w:p>
    <w:p w:rsidR="00F12B13" w:rsidRPr="00F12B13" w:rsidRDefault="00F12B13" w:rsidP="00F12B13">
      <w:pPr>
        <w:shd w:val="clear" w:color="auto" w:fill="E9F8F2"/>
        <w:spacing w:before="100" w:beforeAutospacing="1" w:after="100" w:afterAutospacing="1" w:line="240" w:lineRule="auto"/>
        <w:rPr>
          <w:ins w:id="106" w:author="Unknown"/>
          <w:rFonts w:ascii="inherit" w:eastAsia="Times New Roman" w:hAnsi="inherit" w:cs="Times New Roman"/>
          <w:color w:val="222222"/>
          <w:sz w:val="24"/>
          <w:szCs w:val="24"/>
          <w:lang w:eastAsia="en-IN"/>
        </w:rPr>
      </w:pPr>
      <w:ins w:id="107" w:author="Unknown">
        <w:r w:rsidRPr="00F12B13">
          <w:rPr>
            <w:rFonts w:ascii="inherit" w:eastAsia="Times New Roman" w:hAnsi="inherit" w:cs="Times New Roman"/>
            <w:b/>
            <w:bCs/>
            <w:color w:val="222222"/>
            <w:sz w:val="24"/>
            <w:szCs w:val="24"/>
            <w:lang w:eastAsia="en-IN"/>
          </w:rPr>
          <w:t>Question 3</w:t>
        </w:r>
        <w:r w:rsidRPr="00F12B13">
          <w:rPr>
            <w:rFonts w:ascii="inherit" w:eastAsia="Times New Roman" w:hAnsi="inherit" w:cs="Times New Roman"/>
            <w:color w:val="222222"/>
            <w:sz w:val="24"/>
            <w:szCs w:val="24"/>
            <w:lang w:eastAsia="en-IN"/>
          </w:rPr>
          <w:t xml:space="preserve"> What is </w:t>
        </w:r>
        <w:proofErr w:type="gramStart"/>
        <w:r w:rsidRPr="00F12B13">
          <w:rPr>
            <w:rFonts w:ascii="inherit" w:eastAsia="Times New Roman" w:hAnsi="inherit" w:cs="Times New Roman"/>
            <w:color w:val="222222"/>
            <w:sz w:val="24"/>
            <w:szCs w:val="24"/>
            <w:lang w:eastAsia="en-IN"/>
          </w:rPr>
          <w:t>electricity</w:t>
        </w:r>
        <w:proofErr w:type="gramEnd"/>
      </w:ins>
    </w:p>
    <w:p w:rsidR="00F12B13" w:rsidRPr="00F12B13" w:rsidRDefault="00F12B13" w:rsidP="00F12B13">
      <w:pPr>
        <w:shd w:val="clear" w:color="auto" w:fill="E9F8F2"/>
        <w:spacing w:before="100" w:beforeAutospacing="1" w:after="100" w:afterAutospacing="1" w:line="240" w:lineRule="auto"/>
        <w:rPr>
          <w:ins w:id="108" w:author="Unknown"/>
          <w:rFonts w:ascii="inherit" w:eastAsia="Times New Roman" w:hAnsi="inherit" w:cs="Times New Roman"/>
          <w:color w:val="222222"/>
          <w:sz w:val="24"/>
          <w:szCs w:val="24"/>
          <w:lang w:eastAsia="en-IN"/>
        </w:rPr>
      </w:pPr>
      <w:ins w:id="109" w:author="Unknown">
        <w:r w:rsidRPr="00F12B13">
          <w:rPr>
            <w:rFonts w:ascii="inherit" w:eastAsia="Times New Roman" w:hAnsi="inherit" w:cs="Times New Roman"/>
            <w:b/>
            <w:bCs/>
            <w:color w:val="222222"/>
            <w:sz w:val="24"/>
            <w:szCs w:val="24"/>
            <w:lang w:eastAsia="en-IN"/>
          </w:rPr>
          <w:t>Question 4</w:t>
        </w:r>
        <w:r w:rsidRPr="00F12B13">
          <w:rPr>
            <w:rFonts w:ascii="inherit" w:eastAsia="Times New Roman" w:hAnsi="inherit" w:cs="Times New Roman"/>
            <w:color w:val="222222"/>
            <w:sz w:val="24"/>
            <w:szCs w:val="24"/>
            <w:lang w:eastAsia="en-IN"/>
          </w:rPr>
          <w:t> What are conductors and insulators? Give one example of each</w:t>
        </w:r>
      </w:ins>
    </w:p>
    <w:p w:rsidR="00F12B13" w:rsidRPr="00F12B13" w:rsidRDefault="00F12B13" w:rsidP="00F12B13">
      <w:pPr>
        <w:shd w:val="clear" w:color="auto" w:fill="E9F8F2"/>
        <w:spacing w:before="100" w:beforeAutospacing="1" w:after="100" w:afterAutospacing="1" w:line="240" w:lineRule="auto"/>
        <w:rPr>
          <w:ins w:id="110" w:author="Unknown"/>
          <w:rFonts w:ascii="inherit" w:eastAsia="Times New Roman" w:hAnsi="inherit" w:cs="Times New Roman"/>
          <w:color w:val="222222"/>
          <w:sz w:val="24"/>
          <w:szCs w:val="24"/>
          <w:lang w:eastAsia="en-IN"/>
        </w:rPr>
      </w:pPr>
      <w:ins w:id="111" w:author="Unknown">
        <w:r w:rsidRPr="00F12B13">
          <w:rPr>
            <w:rFonts w:ascii="inherit" w:eastAsia="Times New Roman" w:hAnsi="inherit" w:cs="Times New Roman"/>
            <w:b/>
            <w:bCs/>
            <w:color w:val="222222"/>
            <w:sz w:val="24"/>
            <w:szCs w:val="24"/>
            <w:lang w:eastAsia="en-IN"/>
          </w:rPr>
          <w:t>Question 5</w:t>
        </w:r>
        <w:r w:rsidRPr="00F12B13">
          <w:rPr>
            <w:rFonts w:ascii="inherit" w:eastAsia="Times New Roman" w:hAnsi="inherit" w:cs="Times New Roman"/>
            <w:color w:val="222222"/>
            <w:sz w:val="24"/>
            <w:szCs w:val="24"/>
            <w:lang w:eastAsia="en-IN"/>
          </w:rPr>
          <w:t> Unit of electric charge is________.</w:t>
        </w:r>
      </w:ins>
    </w:p>
    <w:p w:rsidR="00F12B13" w:rsidRPr="00F12B13" w:rsidRDefault="00F12B13" w:rsidP="00F12B13">
      <w:pPr>
        <w:shd w:val="clear" w:color="auto" w:fill="E9F8F2"/>
        <w:spacing w:before="100" w:beforeAutospacing="1" w:after="100" w:afterAutospacing="1" w:line="240" w:lineRule="auto"/>
        <w:rPr>
          <w:ins w:id="112" w:author="Unknown"/>
          <w:rFonts w:ascii="inherit" w:eastAsia="Times New Roman" w:hAnsi="inherit" w:cs="Times New Roman"/>
          <w:color w:val="222222"/>
          <w:sz w:val="24"/>
          <w:szCs w:val="24"/>
          <w:lang w:eastAsia="en-IN"/>
        </w:rPr>
      </w:pPr>
      <w:ins w:id="113" w:author="Unknown">
        <w:r w:rsidRPr="00F12B13">
          <w:rPr>
            <w:rFonts w:ascii="inherit" w:eastAsia="Times New Roman" w:hAnsi="inherit" w:cs="Times New Roman"/>
            <w:b/>
            <w:bCs/>
            <w:color w:val="222222"/>
            <w:sz w:val="24"/>
            <w:szCs w:val="24"/>
            <w:lang w:eastAsia="en-IN"/>
          </w:rPr>
          <w:t>Question 6</w:t>
        </w:r>
        <w:r w:rsidRPr="00F12B13">
          <w:rPr>
            <w:rFonts w:ascii="inherit" w:eastAsia="Times New Roman" w:hAnsi="inherit" w:cs="Times New Roman"/>
            <w:color w:val="222222"/>
            <w:sz w:val="24"/>
            <w:szCs w:val="24"/>
            <w:lang w:eastAsia="en-IN"/>
          </w:rPr>
          <w:t> Define terms like</w:t>
        </w:r>
      </w:ins>
    </w:p>
    <w:p w:rsidR="00F12B13" w:rsidRPr="00F12B13" w:rsidRDefault="00F12B13" w:rsidP="00F12B13">
      <w:pPr>
        <w:shd w:val="clear" w:color="auto" w:fill="E9F8F2"/>
        <w:spacing w:before="100" w:beforeAutospacing="1" w:after="100" w:afterAutospacing="1" w:line="240" w:lineRule="auto"/>
        <w:rPr>
          <w:ins w:id="114" w:author="Unknown"/>
          <w:rFonts w:ascii="inherit" w:eastAsia="Times New Roman" w:hAnsi="inherit" w:cs="Times New Roman"/>
          <w:color w:val="222222"/>
          <w:sz w:val="24"/>
          <w:szCs w:val="24"/>
          <w:lang w:eastAsia="en-IN"/>
        </w:rPr>
      </w:pPr>
      <w:ins w:id="115" w:author="Unknown">
        <w:r w:rsidRPr="00F12B13">
          <w:rPr>
            <w:rFonts w:ascii="inherit" w:eastAsia="Times New Roman" w:hAnsi="inherit" w:cs="Times New Roman"/>
            <w:color w:val="222222"/>
            <w:sz w:val="24"/>
            <w:szCs w:val="24"/>
            <w:lang w:eastAsia="en-IN"/>
          </w:rPr>
          <w:t>a. Electric Charge</w:t>
        </w:r>
      </w:ins>
    </w:p>
    <w:p w:rsidR="00F12B13" w:rsidRPr="00F12B13" w:rsidRDefault="00F12B13" w:rsidP="00F12B13">
      <w:pPr>
        <w:shd w:val="clear" w:color="auto" w:fill="E9F8F2"/>
        <w:spacing w:before="100" w:beforeAutospacing="1" w:after="100" w:afterAutospacing="1" w:line="240" w:lineRule="auto"/>
        <w:rPr>
          <w:ins w:id="116" w:author="Unknown"/>
          <w:rFonts w:ascii="inherit" w:eastAsia="Times New Roman" w:hAnsi="inherit" w:cs="Times New Roman"/>
          <w:color w:val="222222"/>
          <w:sz w:val="24"/>
          <w:szCs w:val="24"/>
          <w:lang w:eastAsia="en-IN"/>
        </w:rPr>
      </w:pPr>
      <w:ins w:id="117" w:author="Unknown">
        <w:r w:rsidRPr="00F12B13">
          <w:rPr>
            <w:rFonts w:ascii="inherit" w:eastAsia="Times New Roman" w:hAnsi="inherit" w:cs="Times New Roman"/>
            <w:color w:val="222222"/>
            <w:sz w:val="24"/>
            <w:szCs w:val="24"/>
            <w:lang w:eastAsia="en-IN"/>
          </w:rPr>
          <w:t>b. Electric Potential</w:t>
        </w:r>
      </w:ins>
    </w:p>
    <w:p w:rsidR="00F12B13" w:rsidRPr="00F12B13" w:rsidRDefault="00F12B13" w:rsidP="00F12B13">
      <w:pPr>
        <w:shd w:val="clear" w:color="auto" w:fill="E9F8F2"/>
        <w:spacing w:before="100" w:beforeAutospacing="1" w:after="100" w:afterAutospacing="1" w:line="240" w:lineRule="auto"/>
        <w:rPr>
          <w:ins w:id="118" w:author="Unknown"/>
          <w:rFonts w:ascii="inherit" w:eastAsia="Times New Roman" w:hAnsi="inherit" w:cs="Times New Roman"/>
          <w:color w:val="222222"/>
          <w:sz w:val="24"/>
          <w:szCs w:val="24"/>
          <w:lang w:eastAsia="en-IN"/>
        </w:rPr>
      </w:pPr>
      <w:ins w:id="119" w:author="Unknown">
        <w:r w:rsidRPr="00F12B13">
          <w:rPr>
            <w:rFonts w:ascii="inherit" w:eastAsia="Times New Roman" w:hAnsi="inherit" w:cs="Times New Roman"/>
            <w:color w:val="222222"/>
            <w:sz w:val="24"/>
            <w:szCs w:val="24"/>
            <w:lang w:eastAsia="en-IN"/>
          </w:rPr>
          <w:t>c. Electric Current</w:t>
        </w:r>
      </w:ins>
    </w:p>
    <w:p w:rsidR="009638A1" w:rsidRDefault="009638A1"/>
    <w:sectPr w:rsidR="00963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E21"/>
    <w:multiLevelType w:val="multilevel"/>
    <w:tmpl w:val="DF381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41E5C"/>
    <w:multiLevelType w:val="multilevel"/>
    <w:tmpl w:val="B1EE7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F6BB1"/>
    <w:multiLevelType w:val="multilevel"/>
    <w:tmpl w:val="435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62887"/>
    <w:multiLevelType w:val="multilevel"/>
    <w:tmpl w:val="1988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BC"/>
    <w:rsid w:val="000710BC"/>
    <w:rsid w:val="009638A1"/>
    <w:rsid w:val="00F12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2B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2B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B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2B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2B1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12B13"/>
    <w:rPr>
      <w:b/>
      <w:bCs/>
    </w:rPr>
  </w:style>
  <w:style w:type="character" w:styleId="Hyperlink">
    <w:name w:val="Hyperlink"/>
    <w:basedOn w:val="DefaultParagraphFont"/>
    <w:uiPriority w:val="99"/>
    <w:semiHidden/>
    <w:unhideWhenUsed/>
    <w:rsid w:val="00F12B13"/>
    <w:rPr>
      <w:color w:val="0000FF"/>
      <w:u w:val="single"/>
    </w:rPr>
  </w:style>
  <w:style w:type="paragraph" w:customStyle="1" w:styleId="highlight">
    <w:name w:val="highlight"/>
    <w:basedOn w:val="Normal"/>
    <w:rsid w:val="00F12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12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p-mi">
    <w:name w:val="mjxp-mi"/>
    <w:basedOn w:val="DefaultParagraphFont"/>
    <w:rsid w:val="00F12B13"/>
  </w:style>
  <w:style w:type="character" w:customStyle="1" w:styleId="mjxp-mo">
    <w:name w:val="mjxp-mo"/>
    <w:basedOn w:val="DefaultParagraphFont"/>
    <w:rsid w:val="00F12B13"/>
  </w:style>
  <w:style w:type="character" w:customStyle="1" w:styleId="mjxp-mn">
    <w:name w:val="mjxp-mn"/>
    <w:basedOn w:val="DefaultParagraphFont"/>
    <w:rsid w:val="00F12B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2B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2B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B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2B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2B1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12B13"/>
    <w:rPr>
      <w:b/>
      <w:bCs/>
    </w:rPr>
  </w:style>
  <w:style w:type="character" w:styleId="Hyperlink">
    <w:name w:val="Hyperlink"/>
    <w:basedOn w:val="DefaultParagraphFont"/>
    <w:uiPriority w:val="99"/>
    <w:semiHidden/>
    <w:unhideWhenUsed/>
    <w:rsid w:val="00F12B13"/>
    <w:rPr>
      <w:color w:val="0000FF"/>
      <w:u w:val="single"/>
    </w:rPr>
  </w:style>
  <w:style w:type="paragraph" w:customStyle="1" w:styleId="highlight">
    <w:name w:val="highlight"/>
    <w:basedOn w:val="Normal"/>
    <w:rsid w:val="00F12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12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p-mi">
    <w:name w:val="mjxp-mi"/>
    <w:basedOn w:val="DefaultParagraphFont"/>
    <w:rsid w:val="00F12B13"/>
  </w:style>
  <w:style w:type="character" w:customStyle="1" w:styleId="mjxp-mo">
    <w:name w:val="mjxp-mo"/>
    <w:basedOn w:val="DefaultParagraphFont"/>
    <w:rsid w:val="00F12B13"/>
  </w:style>
  <w:style w:type="character" w:customStyle="1" w:styleId="mjxp-mn">
    <w:name w:val="mjxp-mn"/>
    <w:basedOn w:val="DefaultParagraphFont"/>
    <w:rsid w:val="00F12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836694">
      <w:bodyDiv w:val="1"/>
      <w:marLeft w:val="0"/>
      <w:marRight w:val="0"/>
      <w:marTop w:val="0"/>
      <w:marBottom w:val="0"/>
      <w:divBdr>
        <w:top w:val="none" w:sz="0" w:space="0" w:color="auto"/>
        <w:left w:val="none" w:sz="0" w:space="0" w:color="auto"/>
        <w:bottom w:val="none" w:sz="0" w:space="0" w:color="auto"/>
        <w:right w:val="none" w:sz="0" w:space="0" w:color="auto"/>
      </w:divBdr>
      <w:divsChild>
        <w:div w:id="15540791">
          <w:marLeft w:val="0"/>
          <w:marRight w:val="0"/>
          <w:marTop w:val="0"/>
          <w:marBottom w:val="0"/>
          <w:divBdr>
            <w:top w:val="none" w:sz="0" w:space="0" w:color="auto"/>
            <w:left w:val="none" w:sz="0" w:space="0" w:color="auto"/>
            <w:bottom w:val="none" w:sz="0" w:space="0" w:color="auto"/>
            <w:right w:val="none" w:sz="0" w:space="0" w:color="auto"/>
          </w:divBdr>
          <w:divsChild>
            <w:div w:id="1847012535">
              <w:marLeft w:val="0"/>
              <w:marRight w:val="0"/>
              <w:marTop w:val="0"/>
              <w:marBottom w:val="0"/>
              <w:divBdr>
                <w:top w:val="none" w:sz="0" w:space="0" w:color="auto"/>
                <w:left w:val="none" w:sz="0" w:space="0" w:color="auto"/>
                <w:bottom w:val="none" w:sz="0" w:space="0" w:color="auto"/>
                <w:right w:val="none" w:sz="0" w:space="0" w:color="auto"/>
              </w:divBdr>
              <w:divsChild>
                <w:div w:id="1218738705">
                  <w:marLeft w:val="0"/>
                  <w:marRight w:val="0"/>
                  <w:marTop w:val="0"/>
                  <w:marBottom w:val="0"/>
                  <w:divBdr>
                    <w:top w:val="none" w:sz="0" w:space="0" w:color="auto"/>
                    <w:left w:val="none" w:sz="0" w:space="0" w:color="auto"/>
                    <w:bottom w:val="none" w:sz="0" w:space="0" w:color="auto"/>
                    <w:right w:val="none" w:sz="0" w:space="0" w:color="auto"/>
                  </w:divBdr>
                </w:div>
                <w:div w:id="1337535214">
                  <w:marLeft w:val="0"/>
                  <w:marRight w:val="0"/>
                  <w:marTop w:val="0"/>
                  <w:marBottom w:val="408"/>
                  <w:divBdr>
                    <w:top w:val="single" w:sz="6" w:space="0" w:color="005CB9"/>
                    <w:left w:val="single" w:sz="6" w:space="0" w:color="005CB9"/>
                    <w:bottom w:val="single" w:sz="6" w:space="0" w:color="005CB9"/>
                    <w:right w:val="single" w:sz="6" w:space="0" w:color="005CB9"/>
                  </w:divBdr>
                </w:div>
                <w:div w:id="150025934">
                  <w:marLeft w:val="0"/>
                  <w:marRight w:val="0"/>
                  <w:marTop w:val="0"/>
                  <w:marBottom w:val="408"/>
                  <w:divBdr>
                    <w:top w:val="single" w:sz="6" w:space="0" w:color="005CB9"/>
                    <w:left w:val="single" w:sz="6" w:space="0" w:color="005CB9"/>
                    <w:bottom w:val="single" w:sz="6" w:space="0" w:color="005CB9"/>
                    <w:right w:val="single" w:sz="6" w:space="0" w:color="005CB9"/>
                  </w:divBdr>
                </w:div>
                <w:div w:id="997613966">
                  <w:marLeft w:val="0"/>
                  <w:marRight w:val="0"/>
                  <w:marTop w:val="0"/>
                  <w:marBottom w:val="0"/>
                  <w:divBdr>
                    <w:top w:val="none" w:sz="0" w:space="0" w:color="auto"/>
                    <w:left w:val="none" w:sz="0" w:space="0" w:color="auto"/>
                    <w:bottom w:val="none" w:sz="0" w:space="0" w:color="auto"/>
                    <w:right w:val="none" w:sz="0" w:space="0" w:color="auto"/>
                  </w:divBdr>
                  <w:divsChild>
                    <w:div w:id="75790172">
                      <w:marLeft w:val="0"/>
                      <w:marRight w:val="0"/>
                      <w:marTop w:val="225"/>
                      <w:marBottom w:val="225"/>
                      <w:divBdr>
                        <w:top w:val="none" w:sz="0" w:space="0" w:color="auto"/>
                        <w:left w:val="none" w:sz="0" w:space="0" w:color="auto"/>
                        <w:bottom w:val="none" w:sz="0" w:space="0" w:color="auto"/>
                        <w:right w:val="none" w:sz="0" w:space="0" w:color="auto"/>
                      </w:divBdr>
                      <w:divsChild>
                        <w:div w:id="1323118435">
                          <w:marLeft w:val="0"/>
                          <w:marRight w:val="0"/>
                          <w:marTop w:val="0"/>
                          <w:marBottom w:val="0"/>
                          <w:divBdr>
                            <w:top w:val="none" w:sz="0" w:space="0" w:color="auto"/>
                            <w:left w:val="none" w:sz="0" w:space="0" w:color="auto"/>
                            <w:bottom w:val="none" w:sz="0" w:space="0" w:color="auto"/>
                            <w:right w:val="none" w:sz="0" w:space="0" w:color="auto"/>
                          </w:divBdr>
                          <w:divsChild>
                            <w:div w:id="2880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6059">
                  <w:marLeft w:val="0"/>
                  <w:marRight w:val="0"/>
                  <w:marTop w:val="225"/>
                  <w:marBottom w:val="225"/>
                  <w:divBdr>
                    <w:top w:val="none" w:sz="0" w:space="0" w:color="auto"/>
                    <w:left w:val="none" w:sz="0" w:space="0" w:color="auto"/>
                    <w:bottom w:val="none" w:sz="0" w:space="0" w:color="auto"/>
                    <w:right w:val="none" w:sz="0" w:space="0" w:color="auto"/>
                  </w:divBdr>
                  <w:divsChild>
                    <w:div w:id="72625583">
                      <w:marLeft w:val="0"/>
                      <w:marRight w:val="0"/>
                      <w:marTop w:val="0"/>
                      <w:marBottom w:val="0"/>
                      <w:divBdr>
                        <w:top w:val="none" w:sz="0" w:space="0" w:color="auto"/>
                        <w:left w:val="none" w:sz="0" w:space="0" w:color="auto"/>
                        <w:bottom w:val="none" w:sz="0" w:space="0" w:color="auto"/>
                        <w:right w:val="none" w:sz="0" w:space="0" w:color="auto"/>
                      </w:divBdr>
                      <w:divsChild>
                        <w:div w:id="7099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2472">
                  <w:marLeft w:val="0"/>
                  <w:marRight w:val="0"/>
                  <w:marTop w:val="0"/>
                  <w:marBottom w:val="408"/>
                  <w:divBdr>
                    <w:top w:val="single" w:sz="6" w:space="0" w:color="005CB9"/>
                    <w:left w:val="single" w:sz="6" w:space="0" w:color="005CB9"/>
                    <w:bottom w:val="single" w:sz="6" w:space="0" w:color="005CB9"/>
                    <w:right w:val="single" w:sz="6" w:space="0" w:color="005CB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2020-03-13T13:04:00Z</dcterms:created>
  <dcterms:modified xsi:type="dcterms:W3CDTF">2020-03-13T13:05:00Z</dcterms:modified>
</cp:coreProperties>
</file>