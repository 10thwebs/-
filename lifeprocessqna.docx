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210" w:rsidRPr="008B5210" w:rsidRDefault="008B5210" w:rsidP="008B5210">
      <w:pPr>
        <w:shd w:val="clear" w:color="auto" w:fill="FCFCFC"/>
        <w:spacing w:after="0" w:line="288" w:lineRule="atLeast"/>
        <w:jc w:val="both"/>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1. Why is diffusion insufficient to meet the oxygen requirements of multicellular organisms like humans?</w:t>
      </w:r>
      <w:bookmarkStart w:id="0" w:name="_GoBack"/>
      <w:bookmarkEnd w:id="0"/>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proofErr w:type="gramStart"/>
      <w:r w:rsidRPr="008B5210">
        <w:rPr>
          <w:rFonts w:ascii="Segoe UI" w:eastAsia="Times New Roman" w:hAnsi="Segoe UI" w:cs="Segoe UI"/>
          <w:b/>
          <w:bCs/>
          <w:color w:val="545454"/>
          <w:sz w:val="24"/>
          <w:szCs w:val="24"/>
          <w:bdr w:val="none" w:sz="0" w:space="0" w:color="auto" w:frame="1"/>
          <w:lang w:eastAsia="en-IN"/>
        </w:rPr>
        <w:t>Ans.</w:t>
      </w:r>
      <w:proofErr w:type="gramEnd"/>
      <w:r w:rsidRPr="008B5210">
        <w:rPr>
          <w:rFonts w:ascii="Segoe UI" w:eastAsia="Times New Roman" w:hAnsi="Segoe UI" w:cs="Segoe UI"/>
          <w:b/>
          <w:bCs/>
          <w:color w:val="545454"/>
          <w:sz w:val="24"/>
          <w:szCs w:val="24"/>
          <w:bdr w:val="none" w:sz="0" w:space="0" w:color="auto" w:frame="1"/>
          <w:lang w:eastAsia="en-IN"/>
        </w:rPr>
        <w:t> </w:t>
      </w:r>
      <w:r w:rsidRPr="008B5210">
        <w:rPr>
          <w:rFonts w:ascii="Segoe UI" w:eastAsia="Times New Roman" w:hAnsi="Segoe UI" w:cs="Segoe UI"/>
          <w:color w:val="545454"/>
          <w:sz w:val="24"/>
          <w:szCs w:val="24"/>
          <w:lang w:eastAsia="en-IN"/>
        </w:rPr>
        <w:t>As in multicellular organisms, all the cells are not in direct contact with environment, simple diffusion does not meet the requirement of all the body cells.</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25" style="width:0;height:.75pt" o:hralign="center" o:hrstd="t" o:hrnoshade="t" o:hr="t" fillcolor="#545454" stroked="f"/>
        </w:pict>
      </w:r>
    </w:p>
    <w:p w:rsidR="008B5210" w:rsidRPr="008B5210" w:rsidRDefault="008B5210" w:rsidP="008B5210">
      <w:pPr>
        <w:shd w:val="clear" w:color="auto" w:fill="FCFCFC"/>
        <w:spacing w:after="0" w:line="288" w:lineRule="atLeast"/>
        <w:jc w:val="both"/>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2. What criteria do we use to decide whether something is alive?</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proofErr w:type="gramStart"/>
      <w:r w:rsidRPr="008B5210">
        <w:rPr>
          <w:rFonts w:ascii="Segoe UI" w:eastAsia="Times New Roman" w:hAnsi="Segoe UI" w:cs="Segoe UI"/>
          <w:b/>
          <w:bCs/>
          <w:color w:val="545454"/>
          <w:sz w:val="24"/>
          <w:szCs w:val="24"/>
          <w:bdr w:val="none" w:sz="0" w:space="0" w:color="auto" w:frame="1"/>
          <w:lang w:eastAsia="en-IN"/>
        </w:rPr>
        <w:t>Ans.</w:t>
      </w:r>
      <w:proofErr w:type="gramEnd"/>
      <w:r w:rsidRPr="008B5210">
        <w:rPr>
          <w:rFonts w:ascii="Segoe UI" w:eastAsia="Times New Roman" w:hAnsi="Segoe UI" w:cs="Segoe UI"/>
          <w:b/>
          <w:bCs/>
          <w:color w:val="545454"/>
          <w:sz w:val="24"/>
          <w:szCs w:val="24"/>
          <w:bdr w:val="none" w:sz="0" w:space="0" w:color="auto" w:frame="1"/>
          <w:lang w:eastAsia="en-IN"/>
        </w:rPr>
        <w:t> </w:t>
      </w:r>
      <w:proofErr w:type="gramStart"/>
      <w:r w:rsidRPr="008B5210">
        <w:rPr>
          <w:rFonts w:ascii="Segoe UI" w:eastAsia="Times New Roman" w:hAnsi="Segoe UI" w:cs="Segoe UI"/>
          <w:color w:val="545454"/>
          <w:sz w:val="24"/>
          <w:szCs w:val="24"/>
          <w:lang w:eastAsia="en-IN"/>
        </w:rPr>
        <w:t>All the</w:t>
      </w:r>
      <w:proofErr w:type="gramEnd"/>
      <w:r w:rsidRPr="008B5210">
        <w:rPr>
          <w:rFonts w:ascii="Segoe UI" w:eastAsia="Times New Roman" w:hAnsi="Segoe UI" w:cs="Segoe UI"/>
          <w:color w:val="545454"/>
          <w:sz w:val="24"/>
          <w:szCs w:val="24"/>
          <w:lang w:eastAsia="en-IN"/>
        </w:rPr>
        <w:t xml:space="preserve"> living organism must have movement at molecular levels along with respiration and other life process like nutrition, respiration, transportation and excretion to be called alive.</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26" style="width:0;height:.75pt" o:hralign="center" o:hrstd="t" o:hrnoshade="t" o:hr="t" fillcolor="#545454" stroked="f"/>
        </w:pict>
      </w:r>
    </w:p>
    <w:p w:rsidR="008B5210" w:rsidRPr="008B5210" w:rsidRDefault="008B5210" w:rsidP="008B5210">
      <w:pPr>
        <w:shd w:val="clear" w:color="auto" w:fill="FCFCFC"/>
        <w:spacing w:after="0" w:line="288" w:lineRule="atLeast"/>
        <w:jc w:val="both"/>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3. What are outside raw materials used for by an organism?</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Ans. </w:t>
      </w:r>
      <w:r w:rsidRPr="008B5210">
        <w:rPr>
          <w:rFonts w:ascii="Segoe UI" w:eastAsia="Times New Roman" w:hAnsi="Segoe UI" w:cs="Segoe UI"/>
          <w:color w:val="545454"/>
          <w:sz w:val="24"/>
          <w:szCs w:val="24"/>
          <w:lang w:eastAsia="en-IN"/>
        </w:rPr>
        <w:t>Outside raw materials used for by an organism includes:</w:t>
      </w:r>
    </w:p>
    <w:p w:rsidR="008B5210" w:rsidRPr="008B5210" w:rsidRDefault="008B5210" w:rsidP="008B5210">
      <w:pPr>
        <w:shd w:val="clear" w:color="auto" w:fill="FCFCFC"/>
        <w:spacing w:after="24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color w:val="545454"/>
          <w:sz w:val="24"/>
          <w:szCs w:val="24"/>
          <w:lang w:eastAsia="en-IN"/>
        </w:rPr>
        <w:t>a. Food</w:t>
      </w:r>
    </w:p>
    <w:p w:rsidR="008B5210" w:rsidRPr="008B5210" w:rsidRDefault="008B5210" w:rsidP="008B5210">
      <w:pPr>
        <w:shd w:val="clear" w:color="auto" w:fill="FCFCFC"/>
        <w:spacing w:after="24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color w:val="545454"/>
          <w:sz w:val="24"/>
          <w:szCs w:val="24"/>
          <w:lang w:eastAsia="en-IN"/>
        </w:rPr>
        <w:t>b. Water</w:t>
      </w:r>
    </w:p>
    <w:p w:rsidR="008B5210" w:rsidRPr="008B5210" w:rsidRDefault="008B5210" w:rsidP="008B5210">
      <w:pPr>
        <w:shd w:val="clear" w:color="auto" w:fill="FCFCFC"/>
        <w:spacing w:after="24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color w:val="545454"/>
          <w:sz w:val="24"/>
          <w:szCs w:val="24"/>
          <w:lang w:eastAsia="en-IN"/>
        </w:rPr>
        <w:t>c. Oxygen</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27" style="width:0;height:.75pt" o:hralign="center" o:hrstd="t" o:hrnoshade="t" o:hr="t" fillcolor="#545454" stroked="f"/>
        </w:pict>
      </w:r>
    </w:p>
    <w:p w:rsidR="008B5210" w:rsidRPr="008B5210" w:rsidRDefault="008B5210" w:rsidP="008B5210">
      <w:pPr>
        <w:shd w:val="clear" w:color="auto" w:fill="FCFCFC"/>
        <w:spacing w:after="0" w:line="288" w:lineRule="atLeast"/>
        <w:jc w:val="both"/>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4. What processes would you consider essential for maintaining life?</w:t>
      </w:r>
    </w:p>
    <w:p w:rsidR="008B5210" w:rsidRPr="008B5210" w:rsidRDefault="008B5210" w:rsidP="008B5210">
      <w:pPr>
        <w:shd w:val="clear" w:color="auto" w:fill="FCFCFC"/>
        <w:spacing w:after="0" w:line="240" w:lineRule="auto"/>
        <w:rPr>
          <w:rFonts w:ascii="Segoe UI" w:eastAsia="Times New Roman" w:hAnsi="Segoe UI" w:cs="Segoe UI"/>
          <w:color w:val="545454"/>
          <w:sz w:val="24"/>
          <w:szCs w:val="24"/>
          <w:lang w:eastAsia="en-IN"/>
        </w:rPr>
      </w:pPr>
      <w:proofErr w:type="gramStart"/>
      <w:r w:rsidRPr="008B5210">
        <w:rPr>
          <w:rFonts w:ascii="Segoe UI" w:eastAsia="Times New Roman" w:hAnsi="Segoe UI" w:cs="Segoe UI"/>
          <w:b/>
          <w:bCs/>
          <w:color w:val="545454"/>
          <w:sz w:val="24"/>
          <w:szCs w:val="24"/>
          <w:bdr w:val="none" w:sz="0" w:space="0" w:color="auto" w:frame="1"/>
          <w:lang w:eastAsia="en-IN"/>
        </w:rPr>
        <w:t>Ans.</w:t>
      </w:r>
      <w:proofErr w:type="gramEnd"/>
      <w:r w:rsidRPr="008B5210">
        <w:rPr>
          <w:rFonts w:ascii="Segoe UI" w:eastAsia="Times New Roman" w:hAnsi="Segoe UI" w:cs="Segoe UI"/>
          <w:color w:val="545454"/>
          <w:sz w:val="24"/>
          <w:szCs w:val="24"/>
          <w:lang w:eastAsia="en-IN"/>
        </w:rPr>
        <w:t> The processes essential for maintaining life are</w:t>
      </w:r>
    </w:p>
    <w:p w:rsidR="008B5210" w:rsidRPr="008B5210" w:rsidRDefault="008B5210" w:rsidP="008B5210">
      <w:pPr>
        <w:shd w:val="clear" w:color="auto" w:fill="FCFCFC"/>
        <w:spacing w:after="240" w:line="240" w:lineRule="auto"/>
        <w:jc w:val="both"/>
        <w:rPr>
          <w:rFonts w:ascii="Segoe UI" w:eastAsia="Times New Roman" w:hAnsi="Segoe UI" w:cs="Segoe UI"/>
          <w:color w:val="545454"/>
          <w:sz w:val="24"/>
          <w:szCs w:val="24"/>
          <w:lang w:val="fr-FR" w:eastAsia="en-IN"/>
        </w:rPr>
      </w:pPr>
      <w:r w:rsidRPr="008B5210">
        <w:rPr>
          <w:rFonts w:ascii="Segoe UI" w:eastAsia="Times New Roman" w:hAnsi="Segoe UI" w:cs="Segoe UI"/>
          <w:color w:val="545454"/>
          <w:sz w:val="24"/>
          <w:szCs w:val="24"/>
          <w:lang w:val="fr-FR" w:eastAsia="en-IN"/>
        </w:rPr>
        <w:t>a. Nutrition</w:t>
      </w:r>
    </w:p>
    <w:p w:rsidR="008B5210" w:rsidRPr="008B5210" w:rsidRDefault="008B5210" w:rsidP="008B5210">
      <w:pPr>
        <w:shd w:val="clear" w:color="auto" w:fill="FCFCFC"/>
        <w:spacing w:after="240" w:line="240" w:lineRule="auto"/>
        <w:jc w:val="both"/>
        <w:rPr>
          <w:rFonts w:ascii="Segoe UI" w:eastAsia="Times New Roman" w:hAnsi="Segoe UI" w:cs="Segoe UI"/>
          <w:color w:val="545454"/>
          <w:sz w:val="24"/>
          <w:szCs w:val="24"/>
          <w:lang w:val="fr-FR" w:eastAsia="en-IN"/>
        </w:rPr>
      </w:pPr>
      <w:r w:rsidRPr="008B5210">
        <w:rPr>
          <w:rFonts w:ascii="Segoe UI" w:eastAsia="Times New Roman" w:hAnsi="Segoe UI" w:cs="Segoe UI"/>
          <w:color w:val="545454"/>
          <w:sz w:val="24"/>
          <w:szCs w:val="24"/>
          <w:lang w:val="fr-FR" w:eastAsia="en-IN"/>
        </w:rPr>
        <w:t>b. Respiration</w:t>
      </w:r>
    </w:p>
    <w:p w:rsidR="008B5210" w:rsidRPr="008B5210" w:rsidRDefault="008B5210" w:rsidP="008B5210">
      <w:pPr>
        <w:shd w:val="clear" w:color="auto" w:fill="FCFCFC"/>
        <w:spacing w:after="240" w:line="240" w:lineRule="auto"/>
        <w:jc w:val="both"/>
        <w:rPr>
          <w:rFonts w:ascii="Segoe UI" w:eastAsia="Times New Roman" w:hAnsi="Segoe UI" w:cs="Segoe UI"/>
          <w:color w:val="545454"/>
          <w:sz w:val="24"/>
          <w:szCs w:val="24"/>
          <w:lang w:val="fr-FR" w:eastAsia="en-IN"/>
        </w:rPr>
      </w:pPr>
      <w:r w:rsidRPr="008B5210">
        <w:rPr>
          <w:rFonts w:ascii="Segoe UI" w:eastAsia="Times New Roman" w:hAnsi="Segoe UI" w:cs="Segoe UI"/>
          <w:color w:val="545454"/>
          <w:sz w:val="24"/>
          <w:szCs w:val="24"/>
          <w:lang w:val="fr-FR" w:eastAsia="en-IN"/>
        </w:rPr>
        <w:t>c. Transportation</w:t>
      </w:r>
    </w:p>
    <w:p w:rsidR="008B5210" w:rsidRPr="008B5210" w:rsidRDefault="008B5210" w:rsidP="008B5210">
      <w:pPr>
        <w:shd w:val="clear" w:color="auto" w:fill="FCFCFC"/>
        <w:spacing w:after="24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color w:val="545454"/>
          <w:sz w:val="24"/>
          <w:szCs w:val="24"/>
          <w:lang w:eastAsia="en-IN"/>
        </w:rPr>
        <w:t>d. Excretion</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28" style="width:0;height:.75pt" o:hralign="center" o:hrstd="t" o:hrnoshade="t" o:hr="t" fillcolor="#545454" stroked="f"/>
        </w:pict>
      </w:r>
    </w:p>
    <w:p w:rsidR="008B5210" w:rsidRPr="008B5210" w:rsidRDefault="008B5210" w:rsidP="008B5210">
      <w:pPr>
        <w:shd w:val="clear" w:color="auto" w:fill="FCFCFC"/>
        <w:spacing w:after="0" w:line="288" w:lineRule="atLeast"/>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 xml:space="preserve">1. What </w:t>
      </w:r>
      <w:proofErr w:type="gramStart"/>
      <w:r w:rsidRPr="008B5210">
        <w:rPr>
          <w:rFonts w:ascii="Segoe UI" w:eastAsia="Times New Roman" w:hAnsi="Segoe UI" w:cs="Segoe UI"/>
          <w:b/>
          <w:bCs/>
          <w:color w:val="545454"/>
          <w:sz w:val="24"/>
          <w:szCs w:val="24"/>
          <w:bdr w:val="none" w:sz="0" w:space="0" w:color="auto" w:frame="1"/>
          <w:lang w:eastAsia="en-IN"/>
        </w:rPr>
        <w:t>are difference</w:t>
      </w:r>
      <w:proofErr w:type="gramEnd"/>
      <w:r w:rsidRPr="008B5210">
        <w:rPr>
          <w:rFonts w:ascii="Segoe UI" w:eastAsia="Times New Roman" w:hAnsi="Segoe UI" w:cs="Segoe UI"/>
          <w:b/>
          <w:bCs/>
          <w:color w:val="545454"/>
          <w:sz w:val="24"/>
          <w:szCs w:val="24"/>
          <w:bdr w:val="none" w:sz="0" w:space="0" w:color="auto" w:frame="1"/>
          <w:lang w:eastAsia="en-IN"/>
        </w:rPr>
        <w:t xml:space="preserve"> between autotrophic and heterotrophic nutrition?</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Ans. </w:t>
      </w:r>
      <w:r w:rsidRPr="008B5210">
        <w:rPr>
          <w:rFonts w:ascii="Segoe UI" w:eastAsia="Times New Roman" w:hAnsi="Segoe UI" w:cs="Segoe UI"/>
          <w:color w:val="545454"/>
          <w:sz w:val="24"/>
          <w:szCs w:val="24"/>
          <w:lang w:eastAsia="en-IN"/>
        </w:rPr>
        <w:t>Distinction between autotrophic and heterotrophic nutrition:</w:t>
      </w:r>
    </w:p>
    <w:p w:rsidR="008B5210" w:rsidRPr="008B5210" w:rsidRDefault="008B5210" w:rsidP="008B5210">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lastRenderedPageBreak/>
        <w:drawing>
          <wp:inline distT="0" distB="0" distL="0" distR="0">
            <wp:extent cx="6176645" cy="1984375"/>
            <wp:effectExtent l="0" t="0" r="0" b="0"/>
            <wp:docPr id="3" name="Picture 3" descr="http://media.mycbseguide.com/images/static/ncert/10/science/ch06/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mycbseguide.com/images/static/ncert/10/science/ch06/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6645" cy="1984375"/>
                    </a:xfrm>
                    <a:prstGeom prst="rect">
                      <a:avLst/>
                    </a:prstGeom>
                    <a:noFill/>
                    <a:ln>
                      <a:noFill/>
                    </a:ln>
                  </pic:spPr>
                </pic:pic>
              </a:graphicData>
            </a:graphic>
          </wp:inline>
        </w:drawing>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29" style="width:0;height:.75pt" o:hralign="center" o:hrstd="t" o:hrnoshade="t" o:hr="t" fillcolor="#545454" stroked="f"/>
        </w:pict>
      </w:r>
    </w:p>
    <w:p w:rsidR="008B5210" w:rsidRPr="008B5210" w:rsidRDefault="008B5210" w:rsidP="008B5210">
      <w:pPr>
        <w:shd w:val="clear" w:color="auto" w:fill="FCFCFC"/>
        <w:spacing w:after="0" w:line="288" w:lineRule="atLeast"/>
        <w:jc w:val="both"/>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2. Where do plants get each of the raw materials required for photosynthesis?</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proofErr w:type="gramStart"/>
      <w:r w:rsidRPr="008B5210">
        <w:rPr>
          <w:rFonts w:ascii="Segoe UI" w:eastAsia="Times New Roman" w:hAnsi="Segoe UI" w:cs="Segoe UI"/>
          <w:b/>
          <w:bCs/>
          <w:color w:val="545454"/>
          <w:sz w:val="24"/>
          <w:szCs w:val="24"/>
          <w:bdr w:val="none" w:sz="0" w:space="0" w:color="auto" w:frame="1"/>
          <w:lang w:eastAsia="en-IN"/>
        </w:rPr>
        <w:t>Ans. (a)</w:t>
      </w:r>
      <w:r w:rsidRPr="008B5210">
        <w:rPr>
          <w:rFonts w:ascii="Segoe UI" w:eastAsia="Times New Roman" w:hAnsi="Segoe UI" w:cs="Segoe UI"/>
          <w:color w:val="545454"/>
          <w:sz w:val="24"/>
          <w:szCs w:val="24"/>
          <w:lang w:eastAsia="en-IN"/>
        </w:rPr>
        <w:t> Carbon dioxide from atmosphere.</w:t>
      </w:r>
      <w:proofErr w:type="gramEnd"/>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(b)</w:t>
      </w:r>
      <w:r w:rsidRPr="008B5210">
        <w:rPr>
          <w:rFonts w:ascii="Segoe UI" w:eastAsia="Times New Roman" w:hAnsi="Segoe UI" w:cs="Segoe UI"/>
          <w:color w:val="545454"/>
          <w:sz w:val="24"/>
          <w:szCs w:val="24"/>
          <w:lang w:eastAsia="en-IN"/>
        </w:rPr>
        <w:t> Light from Sun</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(c)</w:t>
      </w:r>
      <w:r w:rsidRPr="008B5210">
        <w:rPr>
          <w:rFonts w:ascii="Segoe UI" w:eastAsia="Times New Roman" w:hAnsi="Segoe UI" w:cs="Segoe UI"/>
          <w:color w:val="545454"/>
          <w:sz w:val="24"/>
          <w:szCs w:val="24"/>
          <w:lang w:eastAsia="en-IN"/>
        </w:rPr>
        <w:t> Water from Soil</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(d)</w:t>
      </w:r>
      <w:r w:rsidRPr="008B5210">
        <w:rPr>
          <w:rFonts w:ascii="Segoe UI" w:eastAsia="Times New Roman" w:hAnsi="Segoe UI" w:cs="Segoe UI"/>
          <w:color w:val="545454"/>
          <w:sz w:val="24"/>
          <w:szCs w:val="24"/>
          <w:lang w:eastAsia="en-IN"/>
        </w:rPr>
        <w:t> Chlorophyll from chloroplast of green plants.</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30" style="width:0;height:.75pt" o:hralign="center" o:hrstd="t" o:hrnoshade="t" o:hr="t" fillcolor="#545454" stroked="f"/>
        </w:pict>
      </w:r>
    </w:p>
    <w:p w:rsidR="008B5210" w:rsidRPr="008B5210" w:rsidRDefault="008B5210" w:rsidP="008B5210">
      <w:pPr>
        <w:shd w:val="clear" w:color="auto" w:fill="FCFCFC"/>
        <w:spacing w:after="0" w:line="288" w:lineRule="atLeast"/>
        <w:jc w:val="both"/>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3. What is the role of the acids in our stomach?</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Ans. </w:t>
      </w:r>
      <w:proofErr w:type="spellStart"/>
      <w:r w:rsidRPr="008B5210">
        <w:rPr>
          <w:rFonts w:ascii="Segoe UI" w:eastAsia="Times New Roman" w:hAnsi="Segoe UI" w:cs="Segoe UI"/>
          <w:color w:val="545454"/>
          <w:sz w:val="24"/>
          <w:szCs w:val="24"/>
          <w:lang w:eastAsia="en-IN"/>
        </w:rPr>
        <w:t>HCl</w:t>
      </w:r>
      <w:proofErr w:type="spellEnd"/>
      <w:r w:rsidRPr="008B5210">
        <w:rPr>
          <w:rFonts w:ascii="Segoe UI" w:eastAsia="Times New Roman" w:hAnsi="Segoe UI" w:cs="Segoe UI"/>
          <w:color w:val="545454"/>
          <w:sz w:val="24"/>
          <w:szCs w:val="24"/>
          <w:lang w:eastAsia="en-IN"/>
        </w:rPr>
        <w:t xml:space="preserve"> plays following role in our stomach:</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(a)</w:t>
      </w:r>
      <w:r w:rsidRPr="008B5210">
        <w:rPr>
          <w:rFonts w:ascii="Segoe UI" w:eastAsia="Times New Roman" w:hAnsi="Segoe UI" w:cs="Segoe UI"/>
          <w:color w:val="545454"/>
          <w:sz w:val="24"/>
          <w:szCs w:val="24"/>
          <w:lang w:eastAsia="en-IN"/>
        </w:rPr>
        <w:t> Make the medium acidic for action of enzyme pepsin.</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(b)</w:t>
      </w:r>
      <w:r w:rsidRPr="008B5210">
        <w:rPr>
          <w:rFonts w:ascii="Segoe UI" w:eastAsia="Times New Roman" w:hAnsi="Segoe UI" w:cs="Segoe UI"/>
          <w:color w:val="545454"/>
          <w:sz w:val="24"/>
          <w:szCs w:val="24"/>
          <w:lang w:eastAsia="en-IN"/>
        </w:rPr>
        <w:t> Kills the harmful bacteria present in food</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(c)</w:t>
      </w:r>
      <w:r w:rsidRPr="008B5210">
        <w:rPr>
          <w:rFonts w:ascii="Segoe UI" w:eastAsia="Times New Roman" w:hAnsi="Segoe UI" w:cs="Segoe UI"/>
          <w:color w:val="545454"/>
          <w:sz w:val="24"/>
          <w:szCs w:val="24"/>
          <w:lang w:eastAsia="en-IN"/>
        </w:rPr>
        <w:t> Prevents fermentation of food</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31" style="width:0;height:.75pt" o:hralign="center" o:hrstd="t" o:hrnoshade="t" o:hr="t" fillcolor="#545454" stroked="f"/>
        </w:pict>
      </w:r>
    </w:p>
    <w:p w:rsidR="008B5210" w:rsidRPr="008B5210" w:rsidRDefault="008B5210" w:rsidP="008B5210">
      <w:pPr>
        <w:shd w:val="clear" w:color="auto" w:fill="FCFCFC"/>
        <w:spacing w:after="0" w:line="288" w:lineRule="atLeast"/>
        <w:jc w:val="both"/>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4. What is the function of digestive enzymes?</w:t>
      </w:r>
    </w:p>
    <w:p w:rsidR="008B5210" w:rsidRPr="008B5210" w:rsidRDefault="008B5210" w:rsidP="008B5210">
      <w:pPr>
        <w:shd w:val="clear" w:color="auto" w:fill="FCFCFC"/>
        <w:spacing w:after="0" w:line="240" w:lineRule="auto"/>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Ans. </w:t>
      </w:r>
      <w:r w:rsidRPr="008B5210">
        <w:rPr>
          <w:rFonts w:ascii="Segoe UI" w:eastAsia="Times New Roman" w:hAnsi="Segoe UI" w:cs="Segoe UI"/>
          <w:color w:val="545454"/>
          <w:sz w:val="24"/>
          <w:szCs w:val="24"/>
          <w:lang w:eastAsia="en-IN"/>
        </w:rPr>
        <w:t>Enzymes break-down the various complex components of food into simple and soluble components so that they can be absorbed easily.</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32" style="width:0;height:.75pt" o:hralign="center" o:hrstd="t" o:hrnoshade="t" o:hr="t" fillcolor="#545454" stroked="f"/>
        </w:pict>
      </w:r>
    </w:p>
    <w:p w:rsidR="008B5210" w:rsidRPr="008B5210" w:rsidRDefault="008B5210" w:rsidP="008B5210">
      <w:pPr>
        <w:shd w:val="clear" w:color="auto" w:fill="FCFCFC"/>
        <w:spacing w:after="0" w:line="288" w:lineRule="atLeast"/>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5. How is small intestine deigned to absorb digested food?</w:t>
      </w:r>
    </w:p>
    <w:p w:rsidR="008B5210" w:rsidRPr="008B5210" w:rsidRDefault="008B5210" w:rsidP="008B5210">
      <w:pPr>
        <w:shd w:val="clear" w:color="auto" w:fill="FCFCFC"/>
        <w:spacing w:after="0" w:line="240" w:lineRule="auto"/>
        <w:rPr>
          <w:rFonts w:ascii="Segoe UI" w:eastAsia="Times New Roman" w:hAnsi="Segoe UI" w:cs="Segoe UI"/>
          <w:color w:val="545454"/>
          <w:sz w:val="24"/>
          <w:szCs w:val="24"/>
          <w:lang w:eastAsia="en-IN"/>
        </w:rPr>
      </w:pPr>
      <w:proofErr w:type="gramStart"/>
      <w:r w:rsidRPr="008B5210">
        <w:rPr>
          <w:rFonts w:ascii="Segoe UI" w:eastAsia="Times New Roman" w:hAnsi="Segoe UI" w:cs="Segoe UI"/>
          <w:b/>
          <w:bCs/>
          <w:color w:val="545454"/>
          <w:sz w:val="24"/>
          <w:szCs w:val="24"/>
          <w:bdr w:val="none" w:sz="0" w:space="0" w:color="auto" w:frame="1"/>
          <w:lang w:eastAsia="en-IN"/>
        </w:rPr>
        <w:lastRenderedPageBreak/>
        <w:t>Ans.</w:t>
      </w:r>
      <w:proofErr w:type="gramEnd"/>
      <w:r w:rsidRPr="008B5210">
        <w:rPr>
          <w:rFonts w:ascii="Segoe UI" w:eastAsia="Times New Roman" w:hAnsi="Segoe UI" w:cs="Segoe UI"/>
          <w:color w:val="545454"/>
          <w:sz w:val="24"/>
          <w:szCs w:val="24"/>
          <w:lang w:eastAsia="en-IN"/>
        </w:rPr>
        <w:t> The inner lining of small intestine has numerous finger-like projections called villi which increase the surface area for absorption. The villi are richly supplied with blood vessels which transport the absorbed food to each and every cells of the body. Where, it is utilized to obtaining energy and repair of old tissues.</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33" style="width:0;height:.75pt" o:hralign="center" o:hrstd="t" o:hrnoshade="t" o:hr="t" fillcolor="#545454" stroked="f"/>
        </w:pict>
      </w:r>
    </w:p>
    <w:p w:rsidR="008B5210" w:rsidRPr="008B5210" w:rsidRDefault="008B5210" w:rsidP="008B5210">
      <w:pPr>
        <w:shd w:val="clear" w:color="auto" w:fill="FCFCFC"/>
        <w:spacing w:after="0" w:line="240" w:lineRule="auto"/>
        <w:jc w:val="center"/>
        <w:rPr>
          <w:rFonts w:ascii="Segoe UI" w:eastAsia="Times New Roman" w:hAnsi="Segoe UI" w:cs="Segoe UI"/>
          <w:color w:val="545454"/>
          <w:sz w:val="24"/>
          <w:szCs w:val="24"/>
          <w:lang w:eastAsia="en-IN"/>
        </w:rPr>
      </w:pPr>
      <w:r w:rsidRPr="008B5210">
        <w:rPr>
          <w:rFonts w:ascii="Segoe UI" w:eastAsia="Times New Roman" w:hAnsi="Segoe UI" w:cs="Segoe UI"/>
          <w:color w:val="545454"/>
          <w:sz w:val="24"/>
          <w:szCs w:val="24"/>
          <w:lang w:eastAsia="en-IN"/>
        </w:rPr>
        <w:t>NCERT Solutions for Class 10 Science Life Processes Part 1</w:t>
      </w:r>
    </w:p>
    <w:p w:rsidR="008B5210" w:rsidRPr="008B5210" w:rsidRDefault="008B5210" w:rsidP="008B5210">
      <w:pPr>
        <w:shd w:val="clear" w:color="auto" w:fill="FCFCFC"/>
        <w:spacing w:after="0" w:line="288" w:lineRule="atLeast"/>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1. What advantage over an aquatic organism does a terrestrial organism have with regard to obtaining oxygen for respiration?</w:t>
      </w:r>
    </w:p>
    <w:p w:rsidR="008B5210" w:rsidRPr="008B5210" w:rsidRDefault="008B5210" w:rsidP="008B5210">
      <w:pPr>
        <w:shd w:val="clear" w:color="auto" w:fill="FCFCFC"/>
        <w:spacing w:after="0" w:line="240" w:lineRule="auto"/>
        <w:rPr>
          <w:rFonts w:ascii="Segoe UI" w:eastAsia="Times New Roman" w:hAnsi="Segoe UI" w:cs="Segoe UI"/>
          <w:color w:val="545454"/>
          <w:sz w:val="24"/>
          <w:szCs w:val="24"/>
          <w:lang w:eastAsia="en-IN"/>
        </w:rPr>
      </w:pPr>
      <w:proofErr w:type="gramStart"/>
      <w:r w:rsidRPr="008B5210">
        <w:rPr>
          <w:rFonts w:ascii="Segoe UI" w:eastAsia="Times New Roman" w:hAnsi="Segoe UI" w:cs="Segoe UI"/>
          <w:b/>
          <w:bCs/>
          <w:color w:val="545454"/>
          <w:sz w:val="24"/>
          <w:szCs w:val="24"/>
          <w:bdr w:val="none" w:sz="0" w:space="0" w:color="auto" w:frame="1"/>
          <w:lang w:eastAsia="en-IN"/>
        </w:rPr>
        <w:t>Ans.</w:t>
      </w:r>
      <w:proofErr w:type="gramEnd"/>
      <w:r w:rsidRPr="008B5210">
        <w:rPr>
          <w:rFonts w:ascii="Segoe UI" w:eastAsia="Times New Roman" w:hAnsi="Segoe UI" w:cs="Segoe UI"/>
          <w:b/>
          <w:bCs/>
          <w:color w:val="545454"/>
          <w:sz w:val="24"/>
          <w:szCs w:val="24"/>
          <w:bdr w:val="none" w:sz="0" w:space="0" w:color="auto" w:frame="1"/>
          <w:lang w:eastAsia="en-IN"/>
        </w:rPr>
        <w:t> </w:t>
      </w:r>
      <w:r w:rsidRPr="008B5210">
        <w:rPr>
          <w:rFonts w:ascii="Segoe UI" w:eastAsia="Times New Roman" w:hAnsi="Segoe UI" w:cs="Segoe UI"/>
          <w:color w:val="545454"/>
          <w:sz w:val="24"/>
          <w:szCs w:val="24"/>
          <w:lang w:eastAsia="en-IN"/>
        </w:rPr>
        <w:t>The rate of breathing is slower in terrestrial organisms as compared to aquatic organisms. This is due to the fact that in water, the amount of oxygen is less as compared to air while in aquatic organisms the rate of breathing is faster.</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34" style="width:0;height:.75pt" o:hralign="center" o:hrstd="t" o:hrnoshade="t" o:hr="t" fillcolor="#545454" stroked="f"/>
        </w:pict>
      </w:r>
    </w:p>
    <w:p w:rsidR="008B5210" w:rsidRPr="008B5210" w:rsidRDefault="008B5210" w:rsidP="008B5210">
      <w:pPr>
        <w:shd w:val="clear" w:color="auto" w:fill="FCFCFC"/>
        <w:spacing w:after="0" w:line="288" w:lineRule="atLeast"/>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2. What are different ways in which glucose is oxidized to provide energy in various organisms?</w:t>
      </w:r>
    </w:p>
    <w:p w:rsidR="008B5210" w:rsidRPr="008B5210" w:rsidRDefault="008B5210" w:rsidP="008B5210">
      <w:pPr>
        <w:shd w:val="clear" w:color="auto" w:fill="FCFCFC"/>
        <w:spacing w:after="0" w:line="240" w:lineRule="auto"/>
        <w:rPr>
          <w:rFonts w:ascii="Segoe UI" w:eastAsia="Times New Roman" w:hAnsi="Segoe UI" w:cs="Segoe UI"/>
          <w:color w:val="545454"/>
          <w:sz w:val="24"/>
          <w:szCs w:val="24"/>
          <w:lang w:eastAsia="en-IN"/>
        </w:rPr>
      </w:pPr>
      <w:proofErr w:type="gramStart"/>
      <w:r w:rsidRPr="008B5210">
        <w:rPr>
          <w:rFonts w:ascii="Segoe UI" w:eastAsia="Times New Roman" w:hAnsi="Segoe UI" w:cs="Segoe UI"/>
          <w:b/>
          <w:bCs/>
          <w:color w:val="545454"/>
          <w:sz w:val="24"/>
          <w:szCs w:val="24"/>
          <w:bdr w:val="none" w:sz="0" w:space="0" w:color="auto" w:frame="1"/>
          <w:lang w:eastAsia="en-IN"/>
        </w:rPr>
        <w:t>Ans.</w:t>
      </w:r>
      <w:proofErr w:type="gramEnd"/>
      <w:r w:rsidRPr="008B5210">
        <w:rPr>
          <w:rFonts w:ascii="Segoe UI" w:eastAsia="Times New Roman" w:hAnsi="Segoe UI" w:cs="Segoe UI"/>
          <w:b/>
          <w:bCs/>
          <w:color w:val="545454"/>
          <w:sz w:val="24"/>
          <w:szCs w:val="24"/>
          <w:bdr w:val="none" w:sz="0" w:space="0" w:color="auto" w:frame="1"/>
          <w:lang w:eastAsia="en-IN"/>
        </w:rPr>
        <w:t> </w:t>
      </w:r>
      <w:r w:rsidRPr="008B5210">
        <w:rPr>
          <w:rFonts w:ascii="Segoe UI" w:eastAsia="Times New Roman" w:hAnsi="Segoe UI" w:cs="Segoe UI"/>
          <w:color w:val="545454"/>
          <w:sz w:val="24"/>
          <w:szCs w:val="24"/>
          <w:lang w:eastAsia="en-IN"/>
        </w:rPr>
        <w:t>The pathways of break-down of glucose in various organisms are as below:</w:t>
      </w:r>
    </w:p>
    <w:p w:rsidR="008B5210" w:rsidRPr="008B5210" w:rsidRDefault="008B5210" w:rsidP="008B5210">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drawing>
          <wp:inline distT="0" distB="0" distL="0" distR="0">
            <wp:extent cx="4295775" cy="1725295"/>
            <wp:effectExtent l="0" t="0" r="9525" b="8255"/>
            <wp:docPr id="2" name="Picture 2" descr="http://media.mycbseguide.com/images/static/ncert/10/science/ch06/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mycbseguide.com/images/static/ncert/10/science/ch06/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1725295"/>
                    </a:xfrm>
                    <a:prstGeom prst="rect">
                      <a:avLst/>
                    </a:prstGeom>
                    <a:noFill/>
                    <a:ln>
                      <a:noFill/>
                    </a:ln>
                  </pic:spPr>
                </pic:pic>
              </a:graphicData>
            </a:graphic>
          </wp:inline>
        </w:drawing>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35" style="width:0;height:.75pt" o:hralign="center" o:hrstd="t" o:hrnoshade="t" o:hr="t" fillcolor="#545454" stroked="f"/>
        </w:pict>
      </w:r>
    </w:p>
    <w:p w:rsidR="008B5210" w:rsidRPr="008B5210" w:rsidRDefault="008B5210" w:rsidP="008B5210">
      <w:pPr>
        <w:shd w:val="clear" w:color="auto" w:fill="FCFCFC"/>
        <w:spacing w:after="0" w:line="288" w:lineRule="atLeast"/>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3. How is oxygen and carbon dioxide transported in human beings?</w:t>
      </w:r>
    </w:p>
    <w:p w:rsidR="008B5210" w:rsidRPr="008B5210" w:rsidRDefault="008B5210" w:rsidP="008B5210">
      <w:pPr>
        <w:shd w:val="clear" w:color="auto" w:fill="FCFCFC"/>
        <w:spacing w:after="0" w:line="240" w:lineRule="auto"/>
        <w:rPr>
          <w:rFonts w:ascii="Segoe UI" w:eastAsia="Times New Roman" w:hAnsi="Segoe UI" w:cs="Segoe UI"/>
          <w:color w:val="545454"/>
          <w:sz w:val="24"/>
          <w:szCs w:val="24"/>
          <w:lang w:eastAsia="en-IN"/>
        </w:rPr>
      </w:pPr>
      <w:proofErr w:type="gramStart"/>
      <w:r w:rsidRPr="008B5210">
        <w:rPr>
          <w:rFonts w:ascii="Segoe UI" w:eastAsia="Times New Roman" w:hAnsi="Segoe UI" w:cs="Segoe UI"/>
          <w:b/>
          <w:bCs/>
          <w:color w:val="545454"/>
          <w:sz w:val="24"/>
          <w:szCs w:val="24"/>
          <w:bdr w:val="none" w:sz="0" w:space="0" w:color="auto" w:frame="1"/>
          <w:lang w:eastAsia="en-IN"/>
        </w:rPr>
        <w:t>Ans.</w:t>
      </w:r>
      <w:proofErr w:type="gramEnd"/>
      <w:r w:rsidRPr="008B5210">
        <w:rPr>
          <w:rFonts w:ascii="Segoe UI" w:eastAsia="Times New Roman" w:hAnsi="Segoe UI" w:cs="Segoe UI"/>
          <w:b/>
          <w:bCs/>
          <w:color w:val="545454"/>
          <w:sz w:val="24"/>
          <w:szCs w:val="24"/>
          <w:bdr w:val="none" w:sz="0" w:space="0" w:color="auto" w:frame="1"/>
          <w:lang w:eastAsia="en-IN"/>
        </w:rPr>
        <w:t> </w:t>
      </w:r>
      <w:r w:rsidRPr="008B5210">
        <w:rPr>
          <w:rFonts w:ascii="Segoe UI" w:eastAsia="Times New Roman" w:hAnsi="Segoe UI" w:cs="Segoe UI"/>
          <w:color w:val="545454"/>
          <w:sz w:val="24"/>
          <w:szCs w:val="24"/>
          <w:lang w:eastAsia="en-IN"/>
        </w:rPr>
        <w:t xml:space="preserve">In human beings, </w:t>
      </w:r>
      <w:proofErr w:type="gramStart"/>
      <w:r w:rsidRPr="008B5210">
        <w:rPr>
          <w:rFonts w:ascii="Segoe UI" w:eastAsia="Times New Roman" w:hAnsi="Segoe UI" w:cs="Segoe UI"/>
          <w:color w:val="545454"/>
          <w:sz w:val="24"/>
          <w:szCs w:val="24"/>
          <w:lang w:eastAsia="en-IN"/>
        </w:rPr>
        <w:t>a pigment</w:t>
      </w:r>
      <w:proofErr w:type="gramEnd"/>
      <w:r w:rsidRPr="008B5210">
        <w:rPr>
          <w:rFonts w:ascii="Segoe UI" w:eastAsia="Times New Roman" w:hAnsi="Segoe UI" w:cs="Segoe UI"/>
          <w:color w:val="545454"/>
          <w:sz w:val="24"/>
          <w:szCs w:val="24"/>
          <w:lang w:eastAsia="en-IN"/>
        </w:rPr>
        <w:t xml:space="preserve"> </w:t>
      </w:r>
      <w:proofErr w:type="spellStart"/>
      <w:r w:rsidRPr="008B5210">
        <w:rPr>
          <w:rFonts w:ascii="Segoe UI" w:eastAsia="Times New Roman" w:hAnsi="Segoe UI" w:cs="Segoe UI"/>
          <w:color w:val="545454"/>
          <w:sz w:val="24"/>
          <w:szCs w:val="24"/>
          <w:lang w:eastAsia="en-IN"/>
        </w:rPr>
        <w:t>hemoglobin</w:t>
      </w:r>
      <w:proofErr w:type="spellEnd"/>
      <w:r w:rsidRPr="008B5210">
        <w:rPr>
          <w:rFonts w:ascii="Segoe UI" w:eastAsia="Times New Roman" w:hAnsi="Segoe UI" w:cs="Segoe UI"/>
          <w:color w:val="545454"/>
          <w:sz w:val="24"/>
          <w:szCs w:val="24"/>
          <w:lang w:eastAsia="en-IN"/>
        </w:rPr>
        <w:t xml:space="preserve"> is present in RBC which has high affinity for oxygen, takes up the oxygen from the air in the lungs and carry it to tissues which are deficient in oxygen. Some oxygen is carried in dissolved state in blood plasma. Carbon dioxide is more soluble in water than oxygen is mostly transported in the dissolved form in our blood.</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lastRenderedPageBreak/>
        <w:pict>
          <v:rect id="_x0000_i1036" style="width:0;height:.75pt" o:hralign="center" o:hrstd="t" o:hrnoshade="t" o:hr="t" fillcolor="#545454" stroked="f"/>
        </w:pict>
      </w:r>
    </w:p>
    <w:p w:rsidR="008B5210" w:rsidRPr="008B5210" w:rsidRDefault="008B5210" w:rsidP="008B5210">
      <w:pPr>
        <w:shd w:val="clear" w:color="auto" w:fill="FCFCFC"/>
        <w:spacing w:after="0" w:line="288" w:lineRule="atLeast"/>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4. How are the lungs designed in human beings to maximize the area for exchange of gases?</w:t>
      </w:r>
    </w:p>
    <w:p w:rsidR="008B5210" w:rsidRPr="008B5210" w:rsidRDefault="008B5210" w:rsidP="008B5210">
      <w:pPr>
        <w:shd w:val="clear" w:color="auto" w:fill="FCFCFC"/>
        <w:spacing w:after="0" w:line="240" w:lineRule="auto"/>
        <w:rPr>
          <w:rFonts w:ascii="Segoe UI" w:eastAsia="Times New Roman" w:hAnsi="Segoe UI" w:cs="Segoe UI"/>
          <w:color w:val="545454"/>
          <w:sz w:val="24"/>
          <w:szCs w:val="24"/>
          <w:lang w:eastAsia="en-IN"/>
        </w:rPr>
      </w:pPr>
      <w:proofErr w:type="gramStart"/>
      <w:r w:rsidRPr="008B5210">
        <w:rPr>
          <w:rFonts w:ascii="Segoe UI" w:eastAsia="Times New Roman" w:hAnsi="Segoe UI" w:cs="Segoe UI"/>
          <w:b/>
          <w:bCs/>
          <w:color w:val="545454"/>
          <w:sz w:val="24"/>
          <w:szCs w:val="24"/>
          <w:bdr w:val="none" w:sz="0" w:space="0" w:color="auto" w:frame="1"/>
          <w:lang w:eastAsia="en-IN"/>
        </w:rPr>
        <w:t>Ans.</w:t>
      </w:r>
      <w:proofErr w:type="gramEnd"/>
      <w:r w:rsidRPr="008B5210">
        <w:rPr>
          <w:rFonts w:ascii="Segoe UI" w:eastAsia="Times New Roman" w:hAnsi="Segoe UI" w:cs="Segoe UI"/>
          <w:b/>
          <w:bCs/>
          <w:color w:val="545454"/>
          <w:sz w:val="24"/>
          <w:szCs w:val="24"/>
          <w:bdr w:val="none" w:sz="0" w:space="0" w:color="auto" w:frame="1"/>
          <w:lang w:eastAsia="en-IN"/>
        </w:rPr>
        <w:t> </w:t>
      </w:r>
      <w:r w:rsidRPr="008B5210">
        <w:rPr>
          <w:rFonts w:ascii="Segoe UI" w:eastAsia="Times New Roman" w:hAnsi="Segoe UI" w:cs="Segoe UI"/>
          <w:color w:val="545454"/>
          <w:sz w:val="24"/>
          <w:szCs w:val="24"/>
          <w:lang w:eastAsia="en-IN"/>
        </w:rPr>
        <w:t>In lungs, the bronchioles terminate in balloon-like structures called alveoli. The alveoli contains network of blood capillaries that increase the surface area for exchange of gases.</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37" style="width:0;height:.75pt" o:hralign="center" o:hrstd="t" o:hrnoshade="t" o:hr="t" fillcolor="#545454" stroked="f"/>
        </w:pict>
      </w:r>
    </w:p>
    <w:p w:rsidR="008B5210" w:rsidRPr="008B5210" w:rsidRDefault="008B5210" w:rsidP="008B5210">
      <w:pPr>
        <w:shd w:val="clear" w:color="auto" w:fill="FCFCFC"/>
        <w:spacing w:after="0" w:line="288" w:lineRule="atLeast"/>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1. What are the components of the transport system in human beings? What are the functions of these components?</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proofErr w:type="gramStart"/>
      <w:r w:rsidRPr="008B5210">
        <w:rPr>
          <w:rFonts w:ascii="Segoe UI" w:eastAsia="Times New Roman" w:hAnsi="Segoe UI" w:cs="Segoe UI"/>
          <w:b/>
          <w:bCs/>
          <w:color w:val="545454"/>
          <w:sz w:val="24"/>
          <w:szCs w:val="24"/>
          <w:bdr w:val="none" w:sz="0" w:space="0" w:color="auto" w:frame="1"/>
          <w:lang w:eastAsia="en-IN"/>
        </w:rPr>
        <w:t>Ans.</w:t>
      </w:r>
      <w:proofErr w:type="gramEnd"/>
      <w:r w:rsidRPr="008B5210">
        <w:rPr>
          <w:rFonts w:ascii="Segoe UI" w:eastAsia="Times New Roman" w:hAnsi="Segoe UI" w:cs="Segoe UI"/>
          <w:b/>
          <w:bCs/>
          <w:color w:val="545454"/>
          <w:sz w:val="24"/>
          <w:szCs w:val="24"/>
          <w:bdr w:val="none" w:sz="0" w:space="0" w:color="auto" w:frame="1"/>
          <w:lang w:eastAsia="en-IN"/>
        </w:rPr>
        <w:t> </w:t>
      </w:r>
      <w:r w:rsidRPr="008B5210">
        <w:rPr>
          <w:rFonts w:ascii="Segoe UI" w:eastAsia="Times New Roman" w:hAnsi="Segoe UI" w:cs="Segoe UI"/>
          <w:color w:val="545454"/>
          <w:sz w:val="24"/>
          <w:szCs w:val="24"/>
          <w:lang w:eastAsia="en-IN"/>
        </w:rPr>
        <w:t>The components of human transport system include:</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(a)</w:t>
      </w:r>
      <w:r w:rsidRPr="008B5210">
        <w:rPr>
          <w:rFonts w:ascii="Segoe UI" w:eastAsia="Times New Roman" w:hAnsi="Segoe UI" w:cs="Segoe UI"/>
          <w:color w:val="545454"/>
          <w:sz w:val="24"/>
          <w:szCs w:val="24"/>
          <w:lang w:eastAsia="en-IN"/>
        </w:rPr>
        <w:t> Heart- receives and pumps the blood.</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(b) </w:t>
      </w:r>
      <w:r w:rsidRPr="008B5210">
        <w:rPr>
          <w:rFonts w:ascii="Segoe UI" w:eastAsia="Times New Roman" w:hAnsi="Segoe UI" w:cs="Segoe UI"/>
          <w:color w:val="545454"/>
          <w:sz w:val="24"/>
          <w:szCs w:val="24"/>
          <w:lang w:eastAsia="en-IN"/>
        </w:rPr>
        <w:t>Arteries- carry oxygenated blood away from the heart to various organs.</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(c) </w:t>
      </w:r>
      <w:r w:rsidRPr="008B5210">
        <w:rPr>
          <w:rFonts w:ascii="Segoe UI" w:eastAsia="Times New Roman" w:hAnsi="Segoe UI" w:cs="Segoe UI"/>
          <w:color w:val="545454"/>
          <w:sz w:val="24"/>
          <w:szCs w:val="24"/>
          <w:lang w:eastAsia="en-IN"/>
        </w:rPr>
        <w:t>Veins- Bring back blood to heart.</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(d) </w:t>
      </w:r>
      <w:r w:rsidRPr="008B5210">
        <w:rPr>
          <w:rFonts w:ascii="Segoe UI" w:eastAsia="Times New Roman" w:hAnsi="Segoe UI" w:cs="Segoe UI"/>
          <w:color w:val="545454"/>
          <w:sz w:val="24"/>
          <w:szCs w:val="24"/>
          <w:lang w:eastAsia="en-IN"/>
        </w:rPr>
        <w:t>Capillaries- exchange of various materials and gases between blood and tissues.</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38" style="width:0;height:.75pt" o:hralign="center" o:hrstd="t" o:hrnoshade="t" o:hr="t" fillcolor="#545454" stroked="f"/>
        </w:pict>
      </w:r>
    </w:p>
    <w:p w:rsidR="008B5210" w:rsidRPr="008B5210" w:rsidRDefault="008B5210" w:rsidP="008B5210">
      <w:pPr>
        <w:shd w:val="clear" w:color="auto" w:fill="FCFCFC"/>
        <w:spacing w:after="0" w:line="288" w:lineRule="atLeast"/>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2. Why is it necessary to separate oxygenated and deoxygenated blood in mammals and birds?</w:t>
      </w:r>
    </w:p>
    <w:p w:rsidR="008B5210" w:rsidRPr="008B5210" w:rsidRDefault="008B5210" w:rsidP="008B5210">
      <w:pPr>
        <w:shd w:val="clear" w:color="auto" w:fill="FCFCFC"/>
        <w:spacing w:after="0" w:line="240" w:lineRule="auto"/>
        <w:rPr>
          <w:rFonts w:ascii="Segoe UI" w:eastAsia="Times New Roman" w:hAnsi="Segoe UI" w:cs="Segoe UI"/>
          <w:color w:val="545454"/>
          <w:sz w:val="24"/>
          <w:szCs w:val="24"/>
          <w:lang w:eastAsia="en-IN"/>
        </w:rPr>
      </w:pPr>
      <w:proofErr w:type="gramStart"/>
      <w:r w:rsidRPr="008B5210">
        <w:rPr>
          <w:rFonts w:ascii="Segoe UI" w:eastAsia="Times New Roman" w:hAnsi="Segoe UI" w:cs="Segoe UI"/>
          <w:b/>
          <w:bCs/>
          <w:color w:val="545454"/>
          <w:sz w:val="24"/>
          <w:szCs w:val="24"/>
          <w:bdr w:val="none" w:sz="0" w:space="0" w:color="auto" w:frame="1"/>
          <w:lang w:eastAsia="en-IN"/>
        </w:rPr>
        <w:t>Ans.</w:t>
      </w:r>
      <w:proofErr w:type="gramEnd"/>
      <w:r w:rsidRPr="008B5210">
        <w:rPr>
          <w:rFonts w:ascii="Segoe UI" w:eastAsia="Times New Roman" w:hAnsi="Segoe UI" w:cs="Segoe UI"/>
          <w:b/>
          <w:bCs/>
          <w:color w:val="545454"/>
          <w:sz w:val="24"/>
          <w:szCs w:val="24"/>
          <w:bdr w:val="none" w:sz="0" w:space="0" w:color="auto" w:frame="1"/>
          <w:lang w:eastAsia="en-IN"/>
        </w:rPr>
        <w:t> </w:t>
      </w:r>
      <w:r w:rsidRPr="008B5210">
        <w:rPr>
          <w:rFonts w:ascii="Segoe UI" w:eastAsia="Times New Roman" w:hAnsi="Segoe UI" w:cs="Segoe UI"/>
          <w:color w:val="545454"/>
          <w:sz w:val="24"/>
          <w:szCs w:val="24"/>
          <w:lang w:eastAsia="en-IN"/>
        </w:rPr>
        <w:t>The separation of the right and left side of heart is useful to prevent oxygenated blood and deoxygenated blood from mixing. Such separation allows a highly efficient supply of oxygen to the body. This is useful in animals that have high energy needs, such as birds and mammals that constantly use the energy to maintain their body temperature.</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39" style="width:0;height:.75pt" o:hralign="center" o:hrstd="t" o:hrnoshade="t" o:hr="t" fillcolor="#545454" stroked="f"/>
        </w:pict>
      </w:r>
    </w:p>
    <w:p w:rsidR="008B5210" w:rsidRPr="008B5210" w:rsidRDefault="008B5210" w:rsidP="008B5210">
      <w:pPr>
        <w:shd w:val="clear" w:color="auto" w:fill="FCFCFC"/>
        <w:spacing w:after="0" w:line="288" w:lineRule="atLeast"/>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3. What are the components of transport system in highly organized plants?</w:t>
      </w:r>
    </w:p>
    <w:p w:rsidR="008B5210" w:rsidRPr="008B5210" w:rsidRDefault="008B5210" w:rsidP="008B5210">
      <w:pPr>
        <w:shd w:val="clear" w:color="auto" w:fill="FCFCFC"/>
        <w:spacing w:after="0" w:line="240" w:lineRule="auto"/>
        <w:jc w:val="both"/>
        <w:rPr>
          <w:rFonts w:ascii="Segoe UI" w:eastAsia="Times New Roman" w:hAnsi="Segoe UI" w:cs="Segoe UI"/>
          <w:color w:val="545454"/>
          <w:sz w:val="24"/>
          <w:szCs w:val="24"/>
          <w:lang w:eastAsia="en-IN"/>
        </w:rPr>
      </w:pPr>
      <w:proofErr w:type="gramStart"/>
      <w:r w:rsidRPr="008B5210">
        <w:rPr>
          <w:rFonts w:ascii="Segoe UI" w:eastAsia="Times New Roman" w:hAnsi="Segoe UI" w:cs="Segoe UI"/>
          <w:b/>
          <w:bCs/>
          <w:color w:val="545454"/>
          <w:sz w:val="24"/>
          <w:szCs w:val="24"/>
          <w:bdr w:val="none" w:sz="0" w:space="0" w:color="auto" w:frame="1"/>
          <w:lang w:eastAsia="en-IN"/>
        </w:rPr>
        <w:t>Ans.</w:t>
      </w:r>
      <w:proofErr w:type="gramEnd"/>
      <w:r w:rsidRPr="008B5210">
        <w:rPr>
          <w:rFonts w:ascii="Segoe UI" w:eastAsia="Times New Roman" w:hAnsi="Segoe UI" w:cs="Segoe UI"/>
          <w:b/>
          <w:bCs/>
          <w:color w:val="545454"/>
          <w:sz w:val="24"/>
          <w:szCs w:val="24"/>
          <w:bdr w:val="none" w:sz="0" w:space="0" w:color="auto" w:frame="1"/>
          <w:lang w:eastAsia="en-IN"/>
        </w:rPr>
        <w:t> </w:t>
      </w:r>
      <w:r w:rsidRPr="008B5210">
        <w:rPr>
          <w:rFonts w:ascii="Segoe UI" w:eastAsia="Times New Roman" w:hAnsi="Segoe UI" w:cs="Segoe UI"/>
          <w:color w:val="545454"/>
          <w:sz w:val="24"/>
          <w:szCs w:val="24"/>
          <w:lang w:eastAsia="en-IN"/>
        </w:rPr>
        <w:t xml:space="preserve">The transport system of higher plants consists of xylem and phloem. Xylems have vessels and </w:t>
      </w:r>
      <w:proofErr w:type="spellStart"/>
      <w:r w:rsidRPr="008B5210">
        <w:rPr>
          <w:rFonts w:ascii="Segoe UI" w:eastAsia="Times New Roman" w:hAnsi="Segoe UI" w:cs="Segoe UI"/>
          <w:color w:val="545454"/>
          <w:sz w:val="24"/>
          <w:szCs w:val="24"/>
          <w:lang w:eastAsia="en-IN"/>
        </w:rPr>
        <w:t>trachieds</w:t>
      </w:r>
      <w:proofErr w:type="spellEnd"/>
      <w:r w:rsidRPr="008B5210">
        <w:rPr>
          <w:rFonts w:ascii="Segoe UI" w:eastAsia="Times New Roman" w:hAnsi="Segoe UI" w:cs="Segoe UI"/>
          <w:color w:val="545454"/>
          <w:sz w:val="24"/>
          <w:szCs w:val="24"/>
          <w:lang w:eastAsia="en-IN"/>
        </w:rPr>
        <w:t xml:space="preserve"> to transport water and minerals from root to other part of the plants.</w:t>
      </w:r>
    </w:p>
    <w:p w:rsidR="008B5210" w:rsidRPr="008B5210" w:rsidRDefault="008B5210" w:rsidP="008B5210">
      <w:pPr>
        <w:shd w:val="clear" w:color="auto" w:fill="FCFCFC"/>
        <w:spacing w:after="240" w:line="240" w:lineRule="auto"/>
        <w:jc w:val="both"/>
        <w:rPr>
          <w:rFonts w:ascii="Segoe UI" w:eastAsia="Times New Roman" w:hAnsi="Segoe UI" w:cs="Segoe UI"/>
          <w:color w:val="545454"/>
          <w:sz w:val="24"/>
          <w:szCs w:val="24"/>
          <w:lang w:eastAsia="en-IN"/>
        </w:rPr>
      </w:pPr>
      <w:proofErr w:type="gramStart"/>
      <w:r w:rsidRPr="008B5210">
        <w:rPr>
          <w:rFonts w:ascii="Segoe UI" w:eastAsia="Times New Roman" w:hAnsi="Segoe UI" w:cs="Segoe UI"/>
          <w:color w:val="545454"/>
          <w:sz w:val="24"/>
          <w:szCs w:val="24"/>
          <w:lang w:eastAsia="en-IN"/>
        </w:rPr>
        <w:t>Phloem, which consists of sieve tubes and companion cells, transport food from leaves to storage organs and other parts of plant.</w:t>
      </w:r>
      <w:proofErr w:type="gramEnd"/>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lastRenderedPageBreak/>
        <w:pict>
          <v:rect id="_x0000_i1040" style="width:0;height:.75pt" o:hralign="center" o:hrstd="t" o:hrnoshade="t" o:hr="t" fillcolor="#545454" stroked="f"/>
        </w:pict>
      </w:r>
    </w:p>
    <w:p w:rsidR="008B5210" w:rsidRPr="008B5210" w:rsidRDefault="008B5210" w:rsidP="008B5210">
      <w:pPr>
        <w:shd w:val="clear" w:color="auto" w:fill="FCFCFC"/>
        <w:spacing w:after="0" w:line="288" w:lineRule="atLeast"/>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4. How are water and minerals transported in plants?</w:t>
      </w:r>
    </w:p>
    <w:p w:rsidR="008B5210" w:rsidRPr="008B5210" w:rsidRDefault="008B5210" w:rsidP="008B5210">
      <w:pPr>
        <w:shd w:val="clear" w:color="auto" w:fill="FCFCFC"/>
        <w:spacing w:after="0" w:line="240" w:lineRule="auto"/>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Ans. </w:t>
      </w:r>
      <w:r w:rsidRPr="008B5210">
        <w:rPr>
          <w:rFonts w:ascii="Segoe UI" w:eastAsia="Times New Roman" w:hAnsi="Segoe UI" w:cs="Segoe UI"/>
          <w:color w:val="545454"/>
          <w:sz w:val="24"/>
          <w:szCs w:val="24"/>
          <w:lang w:eastAsia="en-IN"/>
        </w:rPr>
        <w:t xml:space="preserve">Water and minerals are transported in plants through xylem which consists of </w:t>
      </w:r>
      <w:proofErr w:type="spellStart"/>
      <w:r w:rsidRPr="008B5210">
        <w:rPr>
          <w:rFonts w:ascii="Segoe UI" w:eastAsia="Times New Roman" w:hAnsi="Segoe UI" w:cs="Segoe UI"/>
          <w:color w:val="545454"/>
          <w:sz w:val="24"/>
          <w:szCs w:val="24"/>
          <w:lang w:eastAsia="en-IN"/>
        </w:rPr>
        <w:t>trachieds</w:t>
      </w:r>
      <w:proofErr w:type="spellEnd"/>
      <w:r w:rsidRPr="008B5210">
        <w:rPr>
          <w:rFonts w:ascii="Segoe UI" w:eastAsia="Times New Roman" w:hAnsi="Segoe UI" w:cs="Segoe UI"/>
          <w:color w:val="545454"/>
          <w:sz w:val="24"/>
          <w:szCs w:val="24"/>
          <w:lang w:eastAsia="en-IN"/>
        </w:rPr>
        <w:t xml:space="preserve"> and vessels. Water and minerals absorbed by root hairs present in root by osmosis is passed to xylem tissues of root. From root xylem it passes to stem xylem and thus water reaches to leaves.</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41" style="width:0;height:.75pt" o:hralign="center" o:hrstd="t" o:hrnoshade="t" o:hr="t" fillcolor="#545454" stroked="f"/>
        </w:pict>
      </w:r>
    </w:p>
    <w:p w:rsidR="008B5210" w:rsidRPr="008B5210" w:rsidRDefault="008B5210" w:rsidP="008B5210">
      <w:pPr>
        <w:shd w:val="clear" w:color="auto" w:fill="FCFCFC"/>
        <w:spacing w:after="240" w:line="240" w:lineRule="auto"/>
        <w:jc w:val="center"/>
        <w:rPr>
          <w:rFonts w:ascii="Segoe UI" w:eastAsia="Times New Roman" w:hAnsi="Segoe UI" w:cs="Segoe UI"/>
          <w:color w:val="545454"/>
          <w:sz w:val="24"/>
          <w:szCs w:val="24"/>
          <w:lang w:eastAsia="en-IN"/>
        </w:rPr>
      </w:pPr>
      <w:r w:rsidRPr="008B5210">
        <w:rPr>
          <w:rFonts w:ascii="Segoe UI" w:eastAsia="Times New Roman" w:hAnsi="Segoe UI" w:cs="Segoe UI"/>
          <w:color w:val="545454"/>
          <w:sz w:val="24"/>
          <w:szCs w:val="24"/>
          <w:lang w:eastAsia="en-IN"/>
        </w:rPr>
        <w:t>NCERT Solutions for Class 10 Science Life Processes Part 1</w:t>
      </w:r>
    </w:p>
    <w:p w:rsidR="008B5210" w:rsidRPr="008B5210" w:rsidRDefault="008B5210" w:rsidP="008B5210">
      <w:pPr>
        <w:shd w:val="clear" w:color="auto" w:fill="FCFCFC"/>
        <w:spacing w:after="0" w:line="288" w:lineRule="atLeast"/>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5. How is food transported in plants?</w:t>
      </w:r>
    </w:p>
    <w:p w:rsidR="008B5210" w:rsidRPr="008B5210" w:rsidRDefault="008B5210" w:rsidP="008B5210">
      <w:pPr>
        <w:shd w:val="clear" w:color="auto" w:fill="FCFCFC"/>
        <w:spacing w:after="0" w:line="240" w:lineRule="auto"/>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Ans.</w:t>
      </w:r>
      <w:r w:rsidRPr="008B5210">
        <w:rPr>
          <w:rFonts w:ascii="Segoe UI" w:eastAsia="Times New Roman" w:hAnsi="Segoe UI" w:cs="Segoe UI"/>
          <w:color w:val="545454"/>
          <w:sz w:val="24"/>
          <w:szCs w:val="24"/>
          <w:lang w:eastAsia="en-IN"/>
        </w:rPr>
        <w:t> Food is transported in plants through phloem which consists of sieve tubes, sieve cells and companion cells. The food prepared in leaves in soluble form transported to leaves phloem. Active transport of food passes to all other parts of plants.</w:t>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42" style="width:0;height:.75pt" o:hralign="center" o:hrstd="t" o:hrnoshade="t" o:hr="t" fillcolor="#545454" stroked="f"/>
        </w:pict>
      </w:r>
    </w:p>
    <w:p w:rsidR="008B5210" w:rsidRPr="008B5210" w:rsidRDefault="008B5210" w:rsidP="008B5210">
      <w:pPr>
        <w:shd w:val="clear" w:color="auto" w:fill="FCFCFC"/>
        <w:spacing w:after="0" w:line="288" w:lineRule="atLeast"/>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1. Describe the structure and functioning of nephron.</w:t>
      </w:r>
    </w:p>
    <w:p w:rsidR="008B5210" w:rsidRPr="008B5210" w:rsidRDefault="008B5210" w:rsidP="008B5210">
      <w:pPr>
        <w:shd w:val="clear" w:color="auto" w:fill="FCFCFC"/>
        <w:spacing w:after="0" w:line="240" w:lineRule="auto"/>
        <w:rPr>
          <w:rFonts w:ascii="Segoe UI" w:eastAsia="Times New Roman" w:hAnsi="Segoe UI" w:cs="Segoe UI"/>
          <w:color w:val="545454"/>
          <w:sz w:val="24"/>
          <w:szCs w:val="24"/>
          <w:lang w:eastAsia="en-IN"/>
        </w:rPr>
      </w:pPr>
      <w:proofErr w:type="gramStart"/>
      <w:r w:rsidRPr="008B5210">
        <w:rPr>
          <w:rFonts w:ascii="Segoe UI" w:eastAsia="Times New Roman" w:hAnsi="Segoe UI" w:cs="Segoe UI"/>
          <w:b/>
          <w:bCs/>
          <w:color w:val="545454"/>
          <w:sz w:val="24"/>
          <w:szCs w:val="24"/>
          <w:bdr w:val="none" w:sz="0" w:space="0" w:color="auto" w:frame="1"/>
          <w:lang w:eastAsia="en-IN"/>
        </w:rPr>
        <w:t>Ans.</w:t>
      </w:r>
      <w:proofErr w:type="gramEnd"/>
      <w:r w:rsidRPr="008B5210">
        <w:rPr>
          <w:rFonts w:ascii="Segoe UI" w:eastAsia="Times New Roman" w:hAnsi="Segoe UI" w:cs="Segoe UI"/>
          <w:b/>
          <w:bCs/>
          <w:color w:val="545454"/>
          <w:sz w:val="24"/>
          <w:szCs w:val="24"/>
          <w:bdr w:val="none" w:sz="0" w:space="0" w:color="auto" w:frame="1"/>
          <w:lang w:eastAsia="en-IN"/>
        </w:rPr>
        <w:t> </w:t>
      </w:r>
      <w:r w:rsidRPr="008B5210">
        <w:rPr>
          <w:rFonts w:ascii="Segoe UI" w:eastAsia="Times New Roman" w:hAnsi="Segoe UI" w:cs="Segoe UI"/>
          <w:color w:val="545454"/>
          <w:sz w:val="24"/>
          <w:szCs w:val="24"/>
          <w:lang w:eastAsia="en-IN"/>
        </w:rPr>
        <w:t>Each nephron is a cluster of very thin-walled blood capillaries. Each capillary cluster in the kidney called glomerulus is associated with the cup shaped Bowman’s capsule that collects the filtered urine. Nephron filters the blood in order to remove nitrogenous waste. They also absorb some useful substance such as glucose, amino acids, minerals and major amount of water from filtrate.</w:t>
      </w:r>
    </w:p>
    <w:p w:rsidR="008B5210" w:rsidRPr="008B5210" w:rsidRDefault="008B5210" w:rsidP="008B5210">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lastRenderedPageBreak/>
        <w:drawing>
          <wp:inline distT="0" distB="0" distL="0" distR="0">
            <wp:extent cx="3002280" cy="3027680"/>
            <wp:effectExtent l="0" t="0" r="7620" b="1270"/>
            <wp:docPr id="1" name="Picture 1" descr="http://media.mycbseguide.com/images/static/ncert/10/science/ch06/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mycbseguide.com/images/static/ncert/10/science/ch06/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280" cy="3027680"/>
                    </a:xfrm>
                    <a:prstGeom prst="rect">
                      <a:avLst/>
                    </a:prstGeom>
                    <a:noFill/>
                    <a:ln>
                      <a:noFill/>
                    </a:ln>
                  </pic:spPr>
                </pic:pic>
              </a:graphicData>
            </a:graphic>
          </wp:inline>
        </w:drawing>
      </w:r>
    </w:p>
    <w:p w:rsidR="008B5210" w:rsidRPr="008B5210" w:rsidRDefault="008B5210" w:rsidP="008B5210">
      <w:pPr>
        <w:spacing w:before="600" w:after="600" w:line="240" w:lineRule="auto"/>
        <w:rPr>
          <w:rFonts w:ascii="Times New Roman" w:eastAsia="Times New Roman" w:hAnsi="Times New Roman" w:cs="Times New Roman"/>
          <w:sz w:val="24"/>
          <w:szCs w:val="24"/>
          <w:lang w:eastAsia="en-IN"/>
        </w:rPr>
      </w:pPr>
      <w:r w:rsidRPr="008B5210">
        <w:rPr>
          <w:rFonts w:ascii="Times New Roman" w:eastAsia="Times New Roman" w:hAnsi="Times New Roman" w:cs="Times New Roman"/>
          <w:sz w:val="24"/>
          <w:szCs w:val="24"/>
          <w:lang w:eastAsia="en-IN"/>
        </w:rPr>
        <w:pict>
          <v:rect id="_x0000_i1043" style="width:0;height:.75pt" o:hralign="center" o:hrstd="t" o:hrnoshade="t" o:hr="t" fillcolor="#545454" stroked="f"/>
        </w:pict>
      </w:r>
    </w:p>
    <w:p w:rsidR="008B5210" w:rsidRPr="008B5210" w:rsidRDefault="008B5210" w:rsidP="008B5210">
      <w:pPr>
        <w:shd w:val="clear" w:color="auto" w:fill="FCFCFC"/>
        <w:spacing w:after="240" w:line="240" w:lineRule="auto"/>
        <w:jc w:val="center"/>
        <w:rPr>
          <w:rFonts w:ascii="Segoe UI" w:eastAsia="Times New Roman" w:hAnsi="Segoe UI" w:cs="Segoe UI"/>
          <w:color w:val="545454"/>
          <w:sz w:val="24"/>
          <w:szCs w:val="24"/>
          <w:lang w:eastAsia="en-IN"/>
        </w:rPr>
      </w:pPr>
      <w:r w:rsidRPr="008B5210">
        <w:rPr>
          <w:rFonts w:ascii="Segoe UI" w:eastAsia="Times New Roman" w:hAnsi="Segoe UI" w:cs="Segoe UI"/>
          <w:color w:val="545454"/>
          <w:sz w:val="24"/>
          <w:szCs w:val="24"/>
          <w:lang w:eastAsia="en-IN"/>
        </w:rPr>
        <w:t>NCERT Solutions for Class 10 Science Life Processes Part 1</w:t>
      </w:r>
    </w:p>
    <w:p w:rsidR="008B5210" w:rsidRPr="008B5210" w:rsidRDefault="008B5210" w:rsidP="008B5210">
      <w:pPr>
        <w:shd w:val="clear" w:color="auto" w:fill="FCFCFC"/>
        <w:spacing w:after="0" w:line="288" w:lineRule="atLeast"/>
        <w:outlineLvl w:val="2"/>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2. What are the methods used by plants to get rid of excretory products?</w:t>
      </w:r>
    </w:p>
    <w:p w:rsidR="008B5210" w:rsidRPr="008B5210" w:rsidRDefault="008B5210" w:rsidP="008B5210">
      <w:pPr>
        <w:shd w:val="clear" w:color="auto" w:fill="FCFCFC"/>
        <w:spacing w:after="0" w:line="240" w:lineRule="auto"/>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Ans. (i)</w:t>
      </w:r>
      <w:r w:rsidRPr="008B5210">
        <w:rPr>
          <w:rFonts w:ascii="Segoe UI" w:eastAsia="Times New Roman" w:hAnsi="Segoe UI" w:cs="Segoe UI"/>
          <w:color w:val="545454"/>
          <w:sz w:val="24"/>
          <w:szCs w:val="24"/>
          <w:lang w:eastAsia="en-IN"/>
        </w:rPr>
        <w:t> Plant produces carbon dioxide as wastes during respiration and oxygen as waste during photosynthesis.</w:t>
      </w:r>
    </w:p>
    <w:p w:rsidR="008B5210" w:rsidRPr="008B5210" w:rsidRDefault="008B5210" w:rsidP="008B5210">
      <w:pPr>
        <w:shd w:val="clear" w:color="auto" w:fill="FCFCFC"/>
        <w:spacing w:after="0" w:line="240" w:lineRule="auto"/>
        <w:rPr>
          <w:rFonts w:ascii="Segoe UI" w:eastAsia="Times New Roman" w:hAnsi="Segoe UI" w:cs="Segoe UI"/>
          <w:color w:val="545454"/>
          <w:sz w:val="24"/>
          <w:szCs w:val="24"/>
          <w:lang w:eastAsia="en-IN"/>
        </w:rPr>
      </w:pPr>
      <w:r w:rsidRPr="008B5210">
        <w:rPr>
          <w:rFonts w:ascii="Segoe UI" w:eastAsia="Times New Roman" w:hAnsi="Segoe UI" w:cs="Segoe UI"/>
          <w:b/>
          <w:bCs/>
          <w:color w:val="545454"/>
          <w:sz w:val="24"/>
          <w:szCs w:val="24"/>
          <w:bdr w:val="none" w:sz="0" w:space="0" w:color="auto" w:frame="1"/>
          <w:lang w:eastAsia="en-IN"/>
        </w:rPr>
        <w:t>(ii)</w:t>
      </w:r>
      <w:r w:rsidRPr="008B5210">
        <w:rPr>
          <w:rFonts w:ascii="Segoe UI" w:eastAsia="Times New Roman" w:hAnsi="Segoe UI" w:cs="Segoe UI"/>
          <w:color w:val="545454"/>
          <w:sz w:val="24"/>
          <w:szCs w:val="24"/>
          <w:lang w:eastAsia="en-IN"/>
        </w:rPr>
        <w:t> Excess of water is removed through transpiration.</w:t>
      </w:r>
    </w:p>
    <w:p w:rsidR="008B5210" w:rsidRPr="008B5210" w:rsidRDefault="008B5210" w:rsidP="008B5210">
      <w:pPr>
        <w:shd w:val="clear" w:color="auto" w:fill="FCFCFC"/>
        <w:spacing w:after="0" w:line="240" w:lineRule="auto"/>
        <w:rPr>
          <w:ins w:id="1" w:author="Unknown"/>
          <w:rFonts w:ascii="Segoe UI" w:eastAsia="Times New Roman" w:hAnsi="Segoe UI" w:cs="Segoe UI"/>
          <w:color w:val="545454"/>
          <w:sz w:val="24"/>
          <w:szCs w:val="24"/>
          <w:lang w:eastAsia="en-IN"/>
        </w:rPr>
      </w:pPr>
      <w:ins w:id="2" w:author="Unknown">
        <w:r w:rsidRPr="008B5210">
          <w:rPr>
            <w:rFonts w:ascii="Segoe UI" w:eastAsia="Times New Roman" w:hAnsi="Segoe UI" w:cs="Segoe UI"/>
            <w:b/>
            <w:bCs/>
            <w:color w:val="545454"/>
            <w:sz w:val="24"/>
            <w:szCs w:val="24"/>
            <w:bdr w:val="none" w:sz="0" w:space="0" w:color="auto" w:frame="1"/>
            <w:lang w:eastAsia="en-IN"/>
          </w:rPr>
          <w:t>(iii)</w:t>
        </w:r>
        <w:r w:rsidRPr="008B5210">
          <w:rPr>
            <w:rFonts w:ascii="Segoe UI" w:eastAsia="Times New Roman" w:hAnsi="Segoe UI" w:cs="Segoe UI"/>
            <w:color w:val="545454"/>
            <w:sz w:val="24"/>
            <w:szCs w:val="24"/>
            <w:lang w:eastAsia="en-IN"/>
          </w:rPr>
          <w:t> Some waste products like gums and resins are stored in older xylem tissue.</w:t>
        </w:r>
      </w:ins>
    </w:p>
    <w:p w:rsidR="008B5210" w:rsidRPr="008B5210" w:rsidRDefault="008B5210" w:rsidP="008B5210">
      <w:pPr>
        <w:spacing w:before="600" w:after="600" w:line="240" w:lineRule="auto"/>
        <w:rPr>
          <w:ins w:id="3" w:author="Unknown"/>
          <w:rFonts w:ascii="Times New Roman" w:eastAsia="Times New Roman" w:hAnsi="Times New Roman" w:cs="Times New Roman"/>
          <w:sz w:val="24"/>
          <w:szCs w:val="24"/>
          <w:lang w:eastAsia="en-IN"/>
        </w:rPr>
      </w:pPr>
      <w:ins w:id="4" w:author="Unknown">
        <w:r w:rsidRPr="008B5210">
          <w:rPr>
            <w:rFonts w:ascii="Times New Roman" w:eastAsia="Times New Roman" w:hAnsi="Times New Roman" w:cs="Times New Roman"/>
            <w:sz w:val="24"/>
            <w:szCs w:val="24"/>
            <w:lang w:eastAsia="en-IN"/>
          </w:rPr>
          <w:pict>
            <v:rect id="_x0000_i1044" style="width:0;height:.75pt" o:hralign="center" o:hrstd="t" o:hrnoshade="t" o:hr="t" fillcolor="#545454" stroked="f"/>
          </w:pict>
        </w:r>
      </w:ins>
    </w:p>
    <w:p w:rsidR="008B5210" w:rsidRPr="008B5210" w:rsidRDefault="008B5210" w:rsidP="008B5210">
      <w:pPr>
        <w:shd w:val="clear" w:color="auto" w:fill="FCFCFC"/>
        <w:spacing w:after="0" w:line="288" w:lineRule="atLeast"/>
        <w:outlineLvl w:val="2"/>
        <w:rPr>
          <w:ins w:id="5" w:author="Unknown"/>
          <w:rFonts w:ascii="Segoe UI" w:eastAsia="Times New Roman" w:hAnsi="Segoe UI" w:cs="Segoe UI"/>
          <w:color w:val="545454"/>
          <w:sz w:val="24"/>
          <w:szCs w:val="24"/>
          <w:lang w:eastAsia="en-IN"/>
        </w:rPr>
      </w:pPr>
      <w:proofErr w:type="gramStart"/>
      <w:ins w:id="6" w:author="Unknown">
        <w:r w:rsidRPr="008B5210">
          <w:rPr>
            <w:rFonts w:ascii="Segoe UI" w:eastAsia="Times New Roman" w:hAnsi="Segoe UI" w:cs="Segoe UI"/>
            <w:b/>
            <w:bCs/>
            <w:color w:val="545454"/>
            <w:sz w:val="24"/>
            <w:szCs w:val="24"/>
            <w:bdr w:val="none" w:sz="0" w:space="0" w:color="auto" w:frame="1"/>
            <w:lang w:eastAsia="en-IN"/>
          </w:rPr>
          <w:t>3. How is amount of urine</w:t>
        </w:r>
        <w:proofErr w:type="gramEnd"/>
        <w:r w:rsidRPr="008B5210">
          <w:rPr>
            <w:rFonts w:ascii="Segoe UI" w:eastAsia="Times New Roman" w:hAnsi="Segoe UI" w:cs="Segoe UI"/>
            <w:b/>
            <w:bCs/>
            <w:color w:val="545454"/>
            <w:sz w:val="24"/>
            <w:szCs w:val="24"/>
            <w:bdr w:val="none" w:sz="0" w:space="0" w:color="auto" w:frame="1"/>
            <w:lang w:eastAsia="en-IN"/>
          </w:rPr>
          <w:t xml:space="preserve"> produced regulated?</w:t>
        </w:r>
      </w:ins>
    </w:p>
    <w:p w:rsidR="008B5210" w:rsidRPr="008B5210" w:rsidRDefault="008B5210" w:rsidP="008B5210">
      <w:pPr>
        <w:shd w:val="clear" w:color="auto" w:fill="FCFCFC"/>
        <w:spacing w:after="0" w:line="240" w:lineRule="auto"/>
        <w:rPr>
          <w:ins w:id="7" w:author="Unknown"/>
          <w:rFonts w:ascii="Segoe UI" w:eastAsia="Times New Roman" w:hAnsi="Segoe UI" w:cs="Segoe UI"/>
          <w:color w:val="545454"/>
          <w:sz w:val="24"/>
          <w:szCs w:val="24"/>
          <w:lang w:eastAsia="en-IN"/>
        </w:rPr>
      </w:pPr>
      <w:proofErr w:type="gramStart"/>
      <w:ins w:id="8" w:author="Unknown">
        <w:r w:rsidRPr="008B5210">
          <w:rPr>
            <w:rFonts w:ascii="Segoe UI" w:eastAsia="Times New Roman" w:hAnsi="Segoe UI" w:cs="Segoe UI"/>
            <w:b/>
            <w:bCs/>
            <w:color w:val="545454"/>
            <w:sz w:val="24"/>
            <w:szCs w:val="24"/>
            <w:bdr w:val="none" w:sz="0" w:space="0" w:color="auto" w:frame="1"/>
            <w:lang w:eastAsia="en-IN"/>
          </w:rPr>
          <w:t>Ans.</w:t>
        </w:r>
        <w:proofErr w:type="gramEnd"/>
        <w:r w:rsidRPr="008B5210">
          <w:rPr>
            <w:rFonts w:ascii="Segoe UI" w:eastAsia="Times New Roman" w:hAnsi="Segoe UI" w:cs="Segoe UI"/>
            <w:color w:val="545454"/>
            <w:sz w:val="24"/>
            <w:szCs w:val="24"/>
            <w:lang w:eastAsia="en-IN"/>
          </w:rPr>
          <w:t> The amount of urine depends on how much excess of water is in the body and how much a water soluble waste is to be excreted. If the amount of water and dissolved wastes in boy are more than amount of urine will be more and if amount of wastes is less the amount of urine produced will be less.</w:t>
        </w:r>
      </w:ins>
    </w:p>
    <w:p w:rsidR="00881171" w:rsidRDefault="00881171"/>
    <w:sectPr w:rsidR="00881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A67"/>
    <w:rsid w:val="001B7A67"/>
    <w:rsid w:val="00881171"/>
    <w:rsid w:val="008B5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52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521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B5210"/>
    <w:rPr>
      <w:b/>
      <w:bCs/>
    </w:rPr>
  </w:style>
  <w:style w:type="paragraph" w:styleId="NormalWeb">
    <w:name w:val="Normal (Web)"/>
    <w:basedOn w:val="Normal"/>
    <w:uiPriority w:val="99"/>
    <w:semiHidden/>
    <w:unhideWhenUsed/>
    <w:rsid w:val="008B52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B5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2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52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521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B5210"/>
    <w:rPr>
      <w:b/>
      <w:bCs/>
    </w:rPr>
  </w:style>
  <w:style w:type="paragraph" w:styleId="NormalWeb">
    <w:name w:val="Normal (Web)"/>
    <w:basedOn w:val="Normal"/>
    <w:uiPriority w:val="99"/>
    <w:semiHidden/>
    <w:unhideWhenUsed/>
    <w:rsid w:val="008B52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B5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2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18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2020-03-14T16:07:00Z</dcterms:created>
  <dcterms:modified xsi:type="dcterms:W3CDTF">2020-03-14T16:08:00Z</dcterms:modified>
</cp:coreProperties>
</file>