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CB8" w:rsidRPr="009F2CB8" w:rsidRDefault="009F2CB8" w:rsidP="009F2CB8">
      <w:pPr>
        <w:shd w:val="clear" w:color="auto" w:fill="FFFFFF"/>
        <w:spacing w:before="495" w:after="345" w:line="600" w:lineRule="atLeast"/>
        <w:outlineLvl w:val="0"/>
        <w:rPr>
          <w:rFonts w:ascii="Open Sans" w:eastAsia="Times New Roman" w:hAnsi="Open Sans" w:cs="Times New Roman"/>
          <w:b/>
          <w:bCs/>
          <w:caps/>
          <w:color w:val="111111"/>
          <w:kern w:val="36"/>
          <w:sz w:val="48"/>
          <w:szCs w:val="48"/>
          <w:lang w:eastAsia="en-IN"/>
        </w:rPr>
      </w:pPr>
      <w:r w:rsidRPr="009F2CB8">
        <w:rPr>
          <w:rFonts w:ascii="Open Sans" w:eastAsia="Times New Roman" w:hAnsi="Open Sans" w:cs="Times New Roman"/>
          <w:b/>
          <w:bCs/>
          <w:caps/>
          <w:color w:val="111111"/>
          <w:kern w:val="36"/>
          <w:sz w:val="48"/>
          <w:szCs w:val="48"/>
          <w:lang w:eastAsia="en-IN"/>
        </w:rPr>
        <w:t>DEVELOPMENT</w:t>
      </w:r>
    </w:p>
    <w:p w:rsidR="009F2CB8" w:rsidRP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r w:rsidRPr="009F2CB8">
        <w:rPr>
          <w:rFonts w:ascii="Open Sans" w:eastAsia="Times New Roman" w:hAnsi="Open Sans" w:cs="Times New Roman"/>
          <w:color w:val="222222"/>
          <w:sz w:val="26"/>
          <w:szCs w:val="26"/>
          <w:lang w:val="en-GB" w:eastAsia="en-IN"/>
        </w:rPr>
        <w:t>Different persons can have different developmental goals and two, what may be development for one may not be development for the other. It may even be destructive for the other.</w:t>
      </w:r>
    </w:p>
    <w:p w:rsidR="009F2CB8" w:rsidRPr="009F2CB8" w:rsidRDefault="009F2CB8" w:rsidP="009F2CB8">
      <w:pPr>
        <w:shd w:val="clear" w:color="auto" w:fill="FFFFFF"/>
        <w:spacing w:before="450" w:after="300" w:line="570" w:lineRule="atLeast"/>
        <w:outlineLvl w:val="1"/>
        <w:rPr>
          <w:rFonts w:ascii="Open Sans" w:eastAsia="Times New Roman" w:hAnsi="Open Sans" w:cs="Times New Roman"/>
          <w:b/>
          <w:bCs/>
          <w:caps/>
          <w:color w:val="111111"/>
          <w:sz w:val="41"/>
          <w:szCs w:val="41"/>
          <w:lang w:eastAsia="en-IN"/>
        </w:rPr>
      </w:pPr>
      <w:r w:rsidRPr="009F2CB8">
        <w:rPr>
          <w:rFonts w:ascii="Open Sans" w:eastAsia="Times New Roman" w:hAnsi="Open Sans" w:cs="Times New Roman"/>
          <w:b/>
          <w:bCs/>
          <w:caps/>
          <w:color w:val="111111"/>
          <w:sz w:val="41"/>
          <w:szCs w:val="41"/>
          <w:lang w:eastAsia="en-IN"/>
        </w:rPr>
        <w:t>INCOME AND OTHER GOALS</w:t>
      </w:r>
    </w:p>
    <w:p w:rsidR="009F2CB8" w:rsidRP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r w:rsidRPr="009F2CB8">
        <w:rPr>
          <w:rFonts w:ascii="Open Sans" w:eastAsia="Times New Roman" w:hAnsi="Open Sans" w:cs="Times New Roman"/>
          <w:color w:val="222222"/>
          <w:sz w:val="26"/>
          <w:szCs w:val="26"/>
          <w:lang w:eastAsia="en-IN"/>
        </w:rPr>
        <w:t>Besides seeking more income, one-way or the other, people also seek things like equal treatment, freedom, security, and respect of others.</w:t>
      </w:r>
      <w:r w:rsidRPr="009F2CB8">
        <w:rPr>
          <w:rFonts w:ascii="Open Sans" w:eastAsia="Times New Roman" w:hAnsi="Open Sans" w:cs="Times New Roman"/>
          <w:color w:val="222222"/>
          <w:sz w:val="26"/>
          <w:szCs w:val="26"/>
          <w:lang w:eastAsia="en-IN"/>
        </w:rPr>
        <w:br/>
      </w:r>
      <w:r w:rsidRPr="009F2CB8">
        <w:rPr>
          <w:rFonts w:ascii="Open Sans" w:eastAsia="Times New Roman" w:hAnsi="Open Sans" w:cs="Times New Roman"/>
          <w:color w:val="222222"/>
          <w:sz w:val="26"/>
          <w:szCs w:val="26"/>
          <w:lang w:val="en-GB" w:eastAsia="en-IN"/>
        </w:rPr>
        <w:t>Similarly, for development, people look at a mix of goals.</w:t>
      </w:r>
    </w:p>
    <w:p w:rsidR="009F2CB8" w:rsidRP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r w:rsidRPr="009F2CB8">
        <w:rPr>
          <w:rFonts w:ascii="Open Sans" w:eastAsia="Times New Roman" w:hAnsi="Open Sans" w:cs="Times New Roman"/>
          <w:color w:val="222222"/>
          <w:sz w:val="26"/>
          <w:szCs w:val="26"/>
          <w:lang w:eastAsia="en-IN"/>
        </w:rPr>
        <w:t>The developmental goals that people have are not only about better income but also about other important things in life.</w:t>
      </w:r>
    </w:p>
    <w:p w:rsidR="009F2CB8" w:rsidRPr="009F2CB8" w:rsidRDefault="009F2CB8" w:rsidP="009F2CB8">
      <w:pPr>
        <w:shd w:val="clear" w:color="auto" w:fill="FFFFFF"/>
        <w:spacing w:before="450" w:after="300" w:line="570" w:lineRule="atLeast"/>
        <w:outlineLvl w:val="1"/>
        <w:rPr>
          <w:rFonts w:ascii="Open Sans" w:eastAsia="Times New Roman" w:hAnsi="Open Sans" w:cs="Times New Roman"/>
          <w:b/>
          <w:bCs/>
          <w:caps/>
          <w:color w:val="111111"/>
          <w:sz w:val="41"/>
          <w:szCs w:val="41"/>
          <w:lang w:eastAsia="en-IN"/>
        </w:rPr>
      </w:pPr>
      <w:r w:rsidRPr="009F2CB8">
        <w:rPr>
          <w:rFonts w:ascii="Open Sans" w:eastAsia="Times New Roman" w:hAnsi="Open Sans" w:cs="Times New Roman"/>
          <w:b/>
          <w:bCs/>
          <w:caps/>
          <w:color w:val="111111"/>
          <w:sz w:val="41"/>
          <w:szCs w:val="41"/>
          <w:lang w:eastAsia="en-IN"/>
        </w:rPr>
        <w:t>NATIONAL DEVELOPMENT</w:t>
      </w:r>
    </w:p>
    <w:p w:rsidR="009F2CB8" w:rsidRP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r w:rsidRPr="009F2CB8">
        <w:rPr>
          <w:rFonts w:ascii="Open Sans" w:eastAsia="Times New Roman" w:hAnsi="Open Sans" w:cs="Times New Roman"/>
          <w:color w:val="222222"/>
          <w:sz w:val="26"/>
          <w:szCs w:val="26"/>
          <w:lang w:eastAsia="en-IN"/>
        </w:rPr>
        <w:t>It is very important to keep in mind that different persons could have different as well as conflicting notions of a country’s development.</w:t>
      </w:r>
    </w:p>
    <w:p w:rsidR="009F2CB8" w:rsidRPr="009F2CB8" w:rsidRDefault="009F2CB8" w:rsidP="009F2CB8">
      <w:pPr>
        <w:shd w:val="clear" w:color="auto" w:fill="FFFFFF"/>
        <w:spacing w:before="450" w:after="300" w:line="570" w:lineRule="atLeast"/>
        <w:outlineLvl w:val="1"/>
        <w:rPr>
          <w:rFonts w:ascii="Open Sans" w:eastAsia="Times New Roman" w:hAnsi="Open Sans" w:cs="Times New Roman"/>
          <w:b/>
          <w:bCs/>
          <w:caps/>
          <w:color w:val="111111"/>
          <w:sz w:val="41"/>
          <w:szCs w:val="41"/>
          <w:lang w:eastAsia="en-IN"/>
        </w:rPr>
      </w:pPr>
      <w:r w:rsidRPr="009F2CB8">
        <w:rPr>
          <w:rFonts w:ascii="Open Sans" w:eastAsia="Times New Roman" w:hAnsi="Open Sans" w:cs="Times New Roman"/>
          <w:b/>
          <w:bCs/>
          <w:caps/>
          <w:color w:val="111111"/>
          <w:sz w:val="41"/>
          <w:szCs w:val="41"/>
          <w:lang w:eastAsia="en-IN"/>
        </w:rPr>
        <w:t>HOW TO COMPARE DIFFERENT COUNTRIES OR STATES?</w:t>
      </w:r>
    </w:p>
    <w:p w:rsidR="009F2CB8" w:rsidRPr="009F2CB8" w:rsidRDefault="009F2CB8" w:rsidP="009F2CB8">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lang w:eastAsia="en-IN"/>
        </w:rPr>
      </w:pPr>
      <w:r w:rsidRPr="009F2CB8">
        <w:rPr>
          <w:rFonts w:ascii="Open Sans" w:eastAsia="Times New Roman" w:hAnsi="Open Sans" w:cs="Times New Roman"/>
          <w:color w:val="222222"/>
          <w:sz w:val="23"/>
          <w:szCs w:val="23"/>
          <w:lang w:val="en-GB" w:eastAsia="en-IN"/>
        </w:rPr>
        <w:t>For comparing countries, their income is considered to be one of the most important attributes.</w:t>
      </w:r>
    </w:p>
    <w:p w:rsidR="009F2CB8" w:rsidRPr="009F2CB8" w:rsidRDefault="009F2CB8" w:rsidP="009F2CB8">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lang w:eastAsia="en-IN"/>
        </w:rPr>
      </w:pPr>
      <w:r w:rsidRPr="009F2CB8">
        <w:rPr>
          <w:rFonts w:ascii="Open Sans" w:eastAsia="Times New Roman" w:hAnsi="Open Sans" w:cs="Times New Roman"/>
          <w:color w:val="222222"/>
          <w:sz w:val="23"/>
          <w:szCs w:val="23"/>
          <w:lang w:val="en-GB" w:eastAsia="en-IN"/>
        </w:rPr>
        <w:t>Countries with higher income are more developed than others with less income.</w:t>
      </w:r>
    </w:p>
    <w:p w:rsidR="009F2CB8" w:rsidRPr="009F2CB8" w:rsidRDefault="009F2CB8" w:rsidP="009F2CB8">
      <w:pPr>
        <w:numPr>
          <w:ilvl w:val="0"/>
          <w:numId w:val="1"/>
        </w:numPr>
        <w:shd w:val="clear" w:color="auto" w:fill="FFFFFF"/>
        <w:spacing w:before="100" w:beforeAutospacing="1" w:after="100" w:afterAutospacing="1" w:line="390" w:lineRule="atLeast"/>
        <w:ind w:left="1035"/>
        <w:rPr>
          <w:ins w:id="0" w:author="Unknown"/>
          <w:rFonts w:ascii="Open Sans" w:eastAsia="Times New Roman" w:hAnsi="Open Sans" w:cs="Times New Roman"/>
          <w:color w:val="222222"/>
          <w:sz w:val="23"/>
          <w:szCs w:val="23"/>
          <w:lang w:eastAsia="en-IN"/>
        </w:rPr>
      </w:pPr>
      <w:ins w:id="1" w:author="Unknown">
        <w:r w:rsidRPr="009F2CB8">
          <w:rPr>
            <w:rFonts w:ascii="Open Sans" w:eastAsia="Times New Roman" w:hAnsi="Open Sans" w:cs="Times New Roman"/>
            <w:color w:val="222222"/>
            <w:sz w:val="23"/>
            <w:szCs w:val="23"/>
            <w:lang w:val="en-GB" w:eastAsia="en-IN"/>
          </w:rPr>
          <w:t>This is based on the understanding that more income means more of all things that human beings need.</w:t>
        </w:r>
      </w:ins>
    </w:p>
    <w:p w:rsidR="009F2CB8" w:rsidRPr="009F2CB8" w:rsidRDefault="009F2CB8" w:rsidP="009F2CB8">
      <w:pPr>
        <w:numPr>
          <w:ilvl w:val="0"/>
          <w:numId w:val="1"/>
        </w:numPr>
        <w:shd w:val="clear" w:color="auto" w:fill="FFFFFF"/>
        <w:spacing w:before="100" w:beforeAutospacing="1" w:after="100" w:afterAutospacing="1" w:line="390" w:lineRule="atLeast"/>
        <w:ind w:left="1035"/>
        <w:rPr>
          <w:ins w:id="2" w:author="Unknown"/>
          <w:rFonts w:ascii="Open Sans" w:eastAsia="Times New Roman" w:hAnsi="Open Sans" w:cs="Times New Roman"/>
          <w:color w:val="222222"/>
          <w:sz w:val="23"/>
          <w:szCs w:val="23"/>
          <w:lang w:eastAsia="en-IN"/>
        </w:rPr>
      </w:pPr>
      <w:ins w:id="3" w:author="Unknown">
        <w:r w:rsidRPr="009F2CB8">
          <w:rPr>
            <w:rFonts w:ascii="Open Sans" w:eastAsia="Times New Roman" w:hAnsi="Open Sans" w:cs="Times New Roman"/>
            <w:color w:val="222222"/>
            <w:sz w:val="23"/>
            <w:szCs w:val="23"/>
            <w:lang w:val="en-GB" w:eastAsia="en-IN"/>
          </w:rPr>
          <w:t>Whatever people like, and should have, they will be able to get with greater income. So, greater income itself is considered to be one important goal.</w:t>
        </w:r>
      </w:ins>
    </w:p>
    <w:p w:rsidR="009F2CB8" w:rsidRPr="009F2CB8" w:rsidRDefault="009F2CB8" w:rsidP="009F2CB8">
      <w:pPr>
        <w:shd w:val="clear" w:color="auto" w:fill="FFFFFF"/>
        <w:spacing w:after="390" w:line="465" w:lineRule="atLeast"/>
        <w:rPr>
          <w:ins w:id="4" w:author="Unknown"/>
          <w:rFonts w:ascii="Open Sans" w:eastAsia="Times New Roman" w:hAnsi="Open Sans" w:cs="Times New Roman"/>
          <w:color w:val="222222"/>
          <w:sz w:val="26"/>
          <w:szCs w:val="26"/>
          <w:lang w:eastAsia="en-IN"/>
        </w:rPr>
      </w:pPr>
      <w:ins w:id="5" w:author="Unknown">
        <w:r w:rsidRPr="009F2CB8">
          <w:rPr>
            <w:rFonts w:ascii="Open Sans" w:eastAsia="Times New Roman" w:hAnsi="Open Sans" w:cs="Times New Roman"/>
            <w:color w:val="222222"/>
            <w:sz w:val="26"/>
            <w:szCs w:val="26"/>
            <w:lang w:eastAsia="en-IN"/>
          </w:rPr>
          <w:lastRenderedPageBreak/>
          <w:t>The income of the country is the income of all the residents of the country.</w:t>
        </w:r>
      </w:ins>
    </w:p>
    <w:p w:rsidR="009F2CB8" w:rsidRPr="009F2CB8" w:rsidRDefault="009F2CB8" w:rsidP="009F2CB8">
      <w:pPr>
        <w:shd w:val="clear" w:color="auto" w:fill="FFFFFF"/>
        <w:spacing w:before="405" w:after="255" w:line="450" w:lineRule="atLeast"/>
        <w:outlineLvl w:val="2"/>
        <w:rPr>
          <w:ins w:id="6" w:author="Unknown"/>
          <w:rFonts w:ascii="Open Sans" w:eastAsia="Times New Roman" w:hAnsi="Open Sans" w:cs="Times New Roman"/>
          <w:b/>
          <w:bCs/>
          <w:caps/>
          <w:color w:val="111111"/>
          <w:sz w:val="33"/>
          <w:szCs w:val="33"/>
          <w:lang w:eastAsia="en-IN"/>
        </w:rPr>
      </w:pPr>
      <w:ins w:id="7" w:author="Unknown">
        <w:r w:rsidRPr="009F2CB8">
          <w:rPr>
            <w:rFonts w:ascii="Open Sans" w:eastAsia="Times New Roman" w:hAnsi="Open Sans" w:cs="Times New Roman"/>
            <w:b/>
            <w:bCs/>
            <w:caps/>
            <w:color w:val="111111"/>
            <w:sz w:val="33"/>
            <w:szCs w:val="33"/>
            <w:lang w:eastAsia="en-IN"/>
          </w:rPr>
          <w:t>PER CAPITA INCOME</w:t>
        </w:r>
      </w:ins>
    </w:p>
    <w:p w:rsidR="009F2CB8" w:rsidRPr="009F2CB8" w:rsidRDefault="009F2CB8" w:rsidP="009F2CB8">
      <w:pPr>
        <w:numPr>
          <w:ilvl w:val="0"/>
          <w:numId w:val="2"/>
        </w:numPr>
        <w:shd w:val="clear" w:color="auto" w:fill="FFFFFF"/>
        <w:spacing w:before="100" w:beforeAutospacing="1" w:after="100" w:afterAutospacing="1" w:line="390" w:lineRule="atLeast"/>
        <w:ind w:left="1035"/>
        <w:rPr>
          <w:ins w:id="8" w:author="Unknown"/>
          <w:rFonts w:ascii="Open Sans" w:eastAsia="Times New Roman" w:hAnsi="Open Sans" w:cs="Times New Roman"/>
          <w:color w:val="222222"/>
          <w:sz w:val="23"/>
          <w:szCs w:val="23"/>
          <w:lang w:eastAsia="en-IN"/>
        </w:rPr>
      </w:pPr>
      <w:ins w:id="9" w:author="Unknown">
        <w:r w:rsidRPr="009F2CB8">
          <w:rPr>
            <w:rFonts w:ascii="Open Sans" w:eastAsia="Times New Roman" w:hAnsi="Open Sans" w:cs="Times New Roman"/>
            <w:b/>
            <w:bCs/>
            <w:color w:val="222222"/>
            <w:sz w:val="23"/>
            <w:szCs w:val="23"/>
            <w:lang w:eastAsia="en-IN"/>
          </w:rPr>
          <w:t>Per capita income</w:t>
        </w:r>
        <w:r w:rsidRPr="009F2CB8">
          <w:rPr>
            <w:rFonts w:ascii="Open Sans" w:eastAsia="Times New Roman" w:hAnsi="Open Sans" w:cs="Times New Roman"/>
            <w:color w:val="222222"/>
            <w:sz w:val="23"/>
            <w:szCs w:val="23"/>
            <w:lang w:eastAsia="en-IN"/>
          </w:rPr>
          <w:t> or </w:t>
        </w:r>
        <w:r w:rsidRPr="009F2CB8">
          <w:rPr>
            <w:rFonts w:ascii="Open Sans" w:eastAsia="Times New Roman" w:hAnsi="Open Sans" w:cs="Times New Roman"/>
            <w:b/>
            <w:bCs/>
            <w:color w:val="222222"/>
            <w:sz w:val="23"/>
            <w:szCs w:val="23"/>
            <w:lang w:eastAsia="en-IN"/>
          </w:rPr>
          <w:t>average income </w:t>
        </w:r>
        <w:r w:rsidRPr="009F2CB8">
          <w:rPr>
            <w:rFonts w:ascii="Open Sans" w:eastAsia="Times New Roman" w:hAnsi="Open Sans" w:cs="Times New Roman"/>
            <w:color w:val="222222"/>
            <w:sz w:val="23"/>
            <w:szCs w:val="23"/>
            <w:lang w:eastAsia="en-IN"/>
          </w:rPr>
          <w:t>measures the </w:t>
        </w:r>
        <w:r w:rsidRPr="009F2CB8">
          <w:rPr>
            <w:rFonts w:ascii="Open Sans" w:eastAsia="Times New Roman" w:hAnsi="Open Sans" w:cs="Times New Roman"/>
            <w:b/>
            <w:bCs/>
            <w:color w:val="222222"/>
            <w:sz w:val="23"/>
            <w:szCs w:val="23"/>
            <w:lang w:eastAsia="en-IN"/>
          </w:rPr>
          <w:t>average income</w:t>
        </w:r>
        <w:r w:rsidRPr="009F2CB8">
          <w:rPr>
            <w:rFonts w:ascii="Open Sans" w:eastAsia="Times New Roman" w:hAnsi="Open Sans" w:cs="Times New Roman"/>
            <w:color w:val="222222"/>
            <w:sz w:val="23"/>
            <w:szCs w:val="23"/>
            <w:lang w:eastAsia="en-IN"/>
          </w:rPr>
          <w:t> earned </w:t>
        </w:r>
        <w:r w:rsidRPr="009F2CB8">
          <w:rPr>
            <w:rFonts w:ascii="Open Sans" w:eastAsia="Times New Roman" w:hAnsi="Open Sans" w:cs="Times New Roman"/>
            <w:b/>
            <w:bCs/>
            <w:color w:val="222222"/>
            <w:sz w:val="23"/>
            <w:szCs w:val="23"/>
            <w:lang w:eastAsia="en-IN"/>
          </w:rPr>
          <w:t>per</w:t>
        </w:r>
        <w:r w:rsidRPr="009F2CB8">
          <w:rPr>
            <w:rFonts w:ascii="Open Sans" w:eastAsia="Times New Roman" w:hAnsi="Open Sans" w:cs="Times New Roman"/>
            <w:color w:val="222222"/>
            <w:sz w:val="23"/>
            <w:szCs w:val="23"/>
            <w:lang w:eastAsia="en-IN"/>
          </w:rPr>
          <w:t> person in a given area (city, region, country, etc.) in a specified year.</w:t>
        </w:r>
      </w:ins>
    </w:p>
    <w:p w:rsidR="009F2CB8" w:rsidRPr="009F2CB8" w:rsidRDefault="009F2CB8" w:rsidP="009F2CB8">
      <w:pPr>
        <w:numPr>
          <w:ilvl w:val="0"/>
          <w:numId w:val="2"/>
        </w:numPr>
        <w:shd w:val="clear" w:color="auto" w:fill="FFFFFF"/>
        <w:spacing w:before="100" w:beforeAutospacing="1" w:after="100" w:afterAutospacing="1" w:line="390" w:lineRule="atLeast"/>
        <w:ind w:left="1035"/>
        <w:rPr>
          <w:ins w:id="10" w:author="Unknown"/>
          <w:rFonts w:ascii="Open Sans" w:eastAsia="Times New Roman" w:hAnsi="Open Sans" w:cs="Times New Roman"/>
          <w:color w:val="222222"/>
          <w:sz w:val="23"/>
          <w:szCs w:val="23"/>
          <w:lang w:eastAsia="en-IN"/>
        </w:rPr>
      </w:pPr>
      <w:ins w:id="11" w:author="Unknown">
        <w:r w:rsidRPr="009F2CB8">
          <w:rPr>
            <w:rFonts w:ascii="Open Sans" w:eastAsia="Times New Roman" w:hAnsi="Open Sans" w:cs="Times New Roman"/>
            <w:color w:val="222222"/>
            <w:sz w:val="23"/>
            <w:szCs w:val="23"/>
            <w:lang w:eastAsia="en-IN"/>
          </w:rPr>
          <w:t>It is calculated by dividing the area’s total </w:t>
        </w:r>
        <w:r w:rsidRPr="009F2CB8">
          <w:rPr>
            <w:rFonts w:ascii="Open Sans" w:eastAsia="Times New Roman" w:hAnsi="Open Sans" w:cs="Times New Roman"/>
            <w:b/>
            <w:bCs/>
            <w:color w:val="222222"/>
            <w:sz w:val="23"/>
            <w:szCs w:val="23"/>
            <w:lang w:eastAsia="en-IN"/>
          </w:rPr>
          <w:t>income</w:t>
        </w:r>
        <w:r w:rsidRPr="009F2CB8">
          <w:rPr>
            <w:rFonts w:ascii="Open Sans" w:eastAsia="Times New Roman" w:hAnsi="Open Sans" w:cs="Times New Roman"/>
            <w:color w:val="222222"/>
            <w:sz w:val="23"/>
            <w:szCs w:val="23"/>
            <w:lang w:eastAsia="en-IN"/>
          </w:rPr>
          <w:t> by its total population.</w:t>
        </w:r>
      </w:ins>
    </w:p>
    <w:p w:rsidR="009F2CB8" w:rsidRPr="009F2CB8" w:rsidRDefault="009F2CB8" w:rsidP="009F2CB8">
      <w:pPr>
        <w:shd w:val="clear" w:color="auto" w:fill="FFFFFF"/>
        <w:spacing w:after="390" w:line="465" w:lineRule="atLeast"/>
        <w:rPr>
          <w:ins w:id="12" w:author="Unknown"/>
          <w:rFonts w:ascii="Open Sans" w:eastAsia="Times New Roman" w:hAnsi="Open Sans" w:cs="Times New Roman"/>
          <w:color w:val="222222"/>
          <w:sz w:val="26"/>
          <w:szCs w:val="26"/>
          <w:lang w:eastAsia="en-IN"/>
        </w:rPr>
      </w:pPr>
      <w:ins w:id="13" w:author="Unknown">
        <w:r w:rsidRPr="009F2CB8">
          <w:rPr>
            <w:rFonts w:ascii="Open Sans" w:eastAsia="Times New Roman" w:hAnsi="Open Sans" w:cs="Times New Roman"/>
            <w:color w:val="222222"/>
            <w:sz w:val="26"/>
            <w:szCs w:val="26"/>
            <w:lang w:eastAsia="en-IN"/>
          </w:rPr>
          <w:t>In World Development Reports, brought out by the World Bank, this criterion is used in classifying countries.</w:t>
        </w:r>
      </w:ins>
    </w:p>
    <w:p w:rsidR="009F2CB8" w:rsidRPr="009F2CB8" w:rsidRDefault="009F2CB8" w:rsidP="009F2CB8">
      <w:pPr>
        <w:numPr>
          <w:ilvl w:val="0"/>
          <w:numId w:val="3"/>
        </w:numPr>
        <w:shd w:val="clear" w:color="auto" w:fill="FFFFFF"/>
        <w:spacing w:before="100" w:beforeAutospacing="1" w:after="100" w:afterAutospacing="1" w:line="390" w:lineRule="atLeast"/>
        <w:ind w:left="1035"/>
        <w:rPr>
          <w:ins w:id="14" w:author="Unknown"/>
          <w:rFonts w:ascii="Open Sans" w:eastAsia="Times New Roman" w:hAnsi="Open Sans" w:cs="Times New Roman"/>
          <w:color w:val="222222"/>
          <w:sz w:val="23"/>
          <w:szCs w:val="23"/>
          <w:lang w:eastAsia="en-IN"/>
        </w:rPr>
      </w:pPr>
      <w:ins w:id="15" w:author="Unknown">
        <w:r w:rsidRPr="009F2CB8">
          <w:rPr>
            <w:rFonts w:ascii="Open Sans" w:eastAsia="Times New Roman" w:hAnsi="Open Sans" w:cs="Times New Roman"/>
            <w:color w:val="222222"/>
            <w:sz w:val="23"/>
            <w:szCs w:val="23"/>
            <w:lang w:eastAsia="en-IN"/>
          </w:rPr>
          <w:t>Countries with per capita income of US$ 12736 per annum and above in 2013, are called rich countries and those with per capita income of US$ 1045 or less are called low-income countries.</w:t>
        </w:r>
      </w:ins>
    </w:p>
    <w:p w:rsidR="009F2CB8" w:rsidRPr="009F2CB8" w:rsidRDefault="009F2CB8" w:rsidP="009F2CB8">
      <w:pPr>
        <w:numPr>
          <w:ilvl w:val="0"/>
          <w:numId w:val="3"/>
        </w:numPr>
        <w:shd w:val="clear" w:color="auto" w:fill="FFFFFF"/>
        <w:spacing w:before="100" w:beforeAutospacing="1" w:after="100" w:afterAutospacing="1" w:line="390" w:lineRule="atLeast"/>
        <w:ind w:left="1035"/>
        <w:rPr>
          <w:ins w:id="16" w:author="Unknown"/>
          <w:rFonts w:ascii="Open Sans" w:eastAsia="Times New Roman" w:hAnsi="Open Sans" w:cs="Times New Roman"/>
          <w:color w:val="222222"/>
          <w:sz w:val="23"/>
          <w:szCs w:val="23"/>
          <w:lang w:eastAsia="en-IN"/>
        </w:rPr>
      </w:pPr>
      <w:ins w:id="17" w:author="Unknown">
        <w:r w:rsidRPr="009F2CB8">
          <w:rPr>
            <w:rFonts w:ascii="Open Sans" w:eastAsia="Times New Roman" w:hAnsi="Open Sans" w:cs="Times New Roman"/>
            <w:color w:val="222222"/>
            <w:sz w:val="23"/>
            <w:szCs w:val="23"/>
            <w:lang w:eastAsia="en-IN"/>
          </w:rPr>
          <w:t>India comes in the category of low middle income countries because its per capita income in 2013 was just US$ 1570 per annum.</w:t>
        </w:r>
      </w:ins>
    </w:p>
    <w:p w:rsidR="009F2CB8" w:rsidRPr="009F2CB8" w:rsidRDefault="009F2CB8" w:rsidP="009F2CB8">
      <w:pPr>
        <w:numPr>
          <w:ilvl w:val="0"/>
          <w:numId w:val="3"/>
        </w:numPr>
        <w:shd w:val="clear" w:color="auto" w:fill="FFFFFF"/>
        <w:spacing w:before="100" w:beforeAutospacing="1" w:after="100" w:afterAutospacing="1" w:line="390" w:lineRule="atLeast"/>
        <w:ind w:left="1035"/>
        <w:rPr>
          <w:ins w:id="18" w:author="Unknown"/>
          <w:rFonts w:ascii="Open Sans" w:eastAsia="Times New Roman" w:hAnsi="Open Sans" w:cs="Times New Roman"/>
          <w:color w:val="222222"/>
          <w:sz w:val="23"/>
          <w:szCs w:val="23"/>
          <w:lang w:eastAsia="en-IN"/>
        </w:rPr>
      </w:pPr>
      <w:ins w:id="19" w:author="Unknown">
        <w:r w:rsidRPr="009F2CB8">
          <w:rPr>
            <w:rFonts w:ascii="Open Sans" w:eastAsia="Times New Roman" w:hAnsi="Open Sans" w:cs="Times New Roman"/>
            <w:color w:val="222222"/>
            <w:sz w:val="23"/>
            <w:szCs w:val="23"/>
            <w:lang w:eastAsia="en-IN"/>
          </w:rPr>
          <w:t>The rich countries, excluding countries of Middle East and certain other small countries, are generally called developed countries.</w:t>
        </w:r>
      </w:ins>
    </w:p>
    <w:p w:rsidR="009F2CB8" w:rsidRPr="009F2CB8" w:rsidRDefault="009F2CB8" w:rsidP="009F2CB8">
      <w:pPr>
        <w:shd w:val="clear" w:color="auto" w:fill="FFFFFF"/>
        <w:spacing w:before="450" w:after="300" w:line="570" w:lineRule="atLeast"/>
        <w:outlineLvl w:val="1"/>
        <w:rPr>
          <w:ins w:id="20" w:author="Unknown"/>
          <w:rFonts w:ascii="Open Sans" w:eastAsia="Times New Roman" w:hAnsi="Open Sans" w:cs="Times New Roman"/>
          <w:b/>
          <w:bCs/>
          <w:caps/>
          <w:color w:val="111111"/>
          <w:sz w:val="41"/>
          <w:szCs w:val="41"/>
          <w:lang w:eastAsia="en-IN"/>
        </w:rPr>
      </w:pPr>
      <w:ins w:id="21" w:author="Unknown">
        <w:r w:rsidRPr="009F2CB8">
          <w:rPr>
            <w:rFonts w:ascii="Open Sans" w:eastAsia="Times New Roman" w:hAnsi="Open Sans" w:cs="Times New Roman"/>
            <w:b/>
            <w:bCs/>
            <w:caps/>
            <w:color w:val="111111"/>
            <w:sz w:val="41"/>
            <w:szCs w:val="41"/>
            <w:lang w:eastAsia="en-IN"/>
          </w:rPr>
          <w:t>INCOME AND OTHER CRITERIA</w:t>
        </w:r>
      </w:ins>
    </w:p>
    <w:p w:rsidR="009F2CB8" w:rsidRPr="009F2CB8" w:rsidRDefault="009F2CB8" w:rsidP="009F2CB8">
      <w:pPr>
        <w:shd w:val="clear" w:color="auto" w:fill="FFFFFF"/>
        <w:spacing w:after="390" w:line="465" w:lineRule="atLeast"/>
        <w:rPr>
          <w:ins w:id="22" w:author="Unknown"/>
          <w:rFonts w:ascii="Open Sans" w:eastAsia="Times New Roman" w:hAnsi="Open Sans" w:cs="Times New Roman"/>
          <w:color w:val="222222"/>
          <w:sz w:val="26"/>
          <w:szCs w:val="26"/>
          <w:lang w:eastAsia="en-IN"/>
        </w:rPr>
      </w:pPr>
      <w:ins w:id="23" w:author="Unknown">
        <w:r w:rsidRPr="009F2CB8">
          <w:rPr>
            <w:rFonts w:ascii="Open Sans" w:eastAsia="Times New Roman" w:hAnsi="Open Sans" w:cs="Times New Roman"/>
            <w:color w:val="222222"/>
            <w:sz w:val="26"/>
            <w:szCs w:val="26"/>
            <w:lang w:val="en-GB" w:eastAsia="en-IN"/>
          </w:rPr>
          <w:t>People not only think of better income but also have goals such as security, respect for others, equal treatment, freedom, etc. in mind. Similarly, when we think of a nation or a region, we may, besides average income, think of other equally important attributes.</w:t>
        </w:r>
      </w:ins>
    </w:p>
    <w:p w:rsidR="009F2CB8" w:rsidRPr="009F2CB8" w:rsidRDefault="009F2CB8" w:rsidP="009F2CB8">
      <w:pPr>
        <w:shd w:val="clear" w:color="auto" w:fill="FFFFFF"/>
        <w:spacing w:after="390" w:line="465" w:lineRule="atLeast"/>
        <w:rPr>
          <w:ins w:id="24" w:author="Unknown"/>
          <w:rFonts w:ascii="Open Sans" w:eastAsia="Times New Roman" w:hAnsi="Open Sans" w:cs="Times New Roman"/>
          <w:color w:val="222222"/>
          <w:sz w:val="26"/>
          <w:szCs w:val="26"/>
          <w:lang w:eastAsia="en-IN"/>
        </w:rPr>
      </w:pPr>
      <w:ins w:id="25" w:author="Unknown">
        <w:r w:rsidRPr="009F2CB8">
          <w:rPr>
            <w:rFonts w:ascii="Open Sans" w:eastAsia="Times New Roman" w:hAnsi="Open Sans" w:cs="Times New Roman"/>
            <w:color w:val="222222"/>
            <w:sz w:val="26"/>
            <w:szCs w:val="26"/>
            <w:lang w:eastAsia="en-IN"/>
          </w:rPr>
          <w:t>The other important criteria to measure the development of any reason are:-</w:t>
        </w:r>
      </w:ins>
    </w:p>
    <w:p w:rsidR="009F2CB8" w:rsidRPr="009F2CB8" w:rsidRDefault="009F2CB8" w:rsidP="009F2CB8">
      <w:pPr>
        <w:shd w:val="clear" w:color="auto" w:fill="FFFFFF"/>
        <w:spacing w:after="390" w:line="465" w:lineRule="atLeast"/>
        <w:rPr>
          <w:ins w:id="26" w:author="Unknown"/>
          <w:rFonts w:ascii="Open Sans" w:eastAsia="Times New Roman" w:hAnsi="Open Sans" w:cs="Times New Roman"/>
          <w:color w:val="222222"/>
          <w:sz w:val="26"/>
          <w:szCs w:val="26"/>
          <w:lang w:val="en-US" w:eastAsia="en-IN"/>
        </w:rPr>
      </w:pPr>
      <w:ins w:id="27" w:author="Unknown">
        <w:r w:rsidRPr="009F2CB8">
          <w:rPr>
            <w:rFonts w:ascii="Open Sans" w:eastAsia="Times New Roman" w:hAnsi="Open Sans" w:cs="Times New Roman"/>
            <w:b/>
            <w:bCs/>
            <w:color w:val="222222"/>
            <w:sz w:val="26"/>
            <w:szCs w:val="26"/>
            <w:lang w:val="en-GB" w:eastAsia="en-IN"/>
          </w:rPr>
          <w:t>Infant Mortality Rate (or IMR)</w:t>
        </w:r>
        <w:r w:rsidRPr="009F2CB8">
          <w:rPr>
            <w:rFonts w:ascii="Open Sans" w:eastAsia="Times New Roman" w:hAnsi="Open Sans" w:cs="Times New Roman"/>
            <w:color w:val="222222"/>
            <w:sz w:val="26"/>
            <w:szCs w:val="26"/>
            <w:lang w:val="en-GB" w:eastAsia="en-IN"/>
          </w:rPr>
          <w:t> indicates the number of children that die before the age of one year as a proportion of 100 live children born in that particular year.</w:t>
        </w:r>
      </w:ins>
    </w:p>
    <w:p w:rsidR="009F2CB8" w:rsidRPr="009F2CB8" w:rsidRDefault="009F2CB8" w:rsidP="009F2CB8">
      <w:pPr>
        <w:shd w:val="clear" w:color="auto" w:fill="FFFFFF"/>
        <w:spacing w:after="390" w:line="465" w:lineRule="atLeast"/>
        <w:rPr>
          <w:ins w:id="28" w:author="Unknown"/>
          <w:rFonts w:ascii="Open Sans" w:eastAsia="Times New Roman" w:hAnsi="Open Sans" w:cs="Times New Roman"/>
          <w:color w:val="222222"/>
          <w:sz w:val="26"/>
          <w:szCs w:val="26"/>
          <w:lang w:val="en-US" w:eastAsia="en-IN"/>
        </w:rPr>
      </w:pPr>
      <w:ins w:id="29" w:author="Unknown">
        <w:r w:rsidRPr="009F2CB8">
          <w:rPr>
            <w:rFonts w:ascii="Open Sans" w:eastAsia="Times New Roman" w:hAnsi="Open Sans" w:cs="Times New Roman"/>
            <w:b/>
            <w:bCs/>
            <w:color w:val="222222"/>
            <w:sz w:val="26"/>
            <w:szCs w:val="26"/>
            <w:lang w:val="en-GB" w:eastAsia="en-IN"/>
          </w:rPr>
          <w:t>Literacy Rate </w:t>
        </w:r>
        <w:r w:rsidRPr="009F2CB8">
          <w:rPr>
            <w:rFonts w:ascii="Open Sans" w:eastAsia="Times New Roman" w:hAnsi="Open Sans" w:cs="Times New Roman"/>
            <w:color w:val="222222"/>
            <w:sz w:val="26"/>
            <w:szCs w:val="26"/>
            <w:lang w:val="en-GB" w:eastAsia="en-IN"/>
          </w:rPr>
          <w:t>measures the proportion of literate population in the 7 and above age group.</w:t>
        </w:r>
      </w:ins>
    </w:p>
    <w:p w:rsidR="009F2CB8" w:rsidRPr="009F2CB8" w:rsidRDefault="009F2CB8" w:rsidP="009F2CB8">
      <w:pPr>
        <w:shd w:val="clear" w:color="auto" w:fill="FFFFFF"/>
        <w:spacing w:after="390" w:line="465" w:lineRule="atLeast"/>
        <w:rPr>
          <w:ins w:id="30" w:author="Unknown"/>
          <w:rFonts w:ascii="Open Sans" w:eastAsia="Times New Roman" w:hAnsi="Open Sans" w:cs="Times New Roman"/>
          <w:color w:val="222222"/>
          <w:sz w:val="26"/>
          <w:szCs w:val="26"/>
          <w:lang w:val="en-US" w:eastAsia="en-IN"/>
        </w:rPr>
      </w:pPr>
      <w:ins w:id="31" w:author="Unknown">
        <w:r w:rsidRPr="009F2CB8">
          <w:rPr>
            <w:rFonts w:ascii="Open Sans" w:eastAsia="Times New Roman" w:hAnsi="Open Sans" w:cs="Times New Roman"/>
            <w:b/>
            <w:bCs/>
            <w:color w:val="222222"/>
            <w:sz w:val="26"/>
            <w:szCs w:val="26"/>
            <w:lang w:val="en-GB" w:eastAsia="en-IN"/>
          </w:rPr>
          <w:lastRenderedPageBreak/>
          <w:t>Net Attendance Ratio</w:t>
        </w:r>
        <w:r w:rsidRPr="009F2CB8">
          <w:rPr>
            <w:rFonts w:ascii="Open Sans" w:eastAsia="Times New Roman" w:hAnsi="Open Sans" w:cs="Times New Roman"/>
            <w:color w:val="222222"/>
            <w:sz w:val="26"/>
            <w:szCs w:val="26"/>
            <w:lang w:val="en-GB" w:eastAsia="en-IN"/>
          </w:rPr>
          <w:t> is the total number of children of age group 14 and 15 years attending school as a percentage of total number of children in the same age group.</w:t>
        </w:r>
      </w:ins>
    </w:p>
    <w:p w:rsidR="009F2CB8" w:rsidRPr="009F2CB8" w:rsidRDefault="009F2CB8" w:rsidP="009F2CB8">
      <w:pPr>
        <w:shd w:val="clear" w:color="auto" w:fill="FFFFFF"/>
        <w:spacing w:before="450" w:after="300" w:line="570" w:lineRule="atLeast"/>
        <w:outlineLvl w:val="1"/>
        <w:rPr>
          <w:ins w:id="32" w:author="Unknown"/>
          <w:rFonts w:ascii="Open Sans" w:eastAsia="Times New Roman" w:hAnsi="Open Sans" w:cs="Times New Roman"/>
          <w:b/>
          <w:bCs/>
          <w:caps/>
          <w:color w:val="111111"/>
          <w:sz w:val="41"/>
          <w:szCs w:val="41"/>
          <w:lang w:eastAsia="en-IN"/>
        </w:rPr>
      </w:pPr>
      <w:ins w:id="33" w:author="Unknown">
        <w:r w:rsidRPr="009F2CB8">
          <w:rPr>
            <w:rFonts w:ascii="Open Sans" w:eastAsia="Times New Roman" w:hAnsi="Open Sans" w:cs="Times New Roman"/>
            <w:b/>
            <w:bCs/>
            <w:caps/>
            <w:color w:val="111111"/>
            <w:sz w:val="41"/>
            <w:szCs w:val="41"/>
            <w:lang w:eastAsia="en-IN"/>
          </w:rPr>
          <w:t>PUBLIC FACILITIES</w:t>
        </w:r>
      </w:ins>
    </w:p>
    <w:p w:rsidR="009F2CB8" w:rsidRPr="009F2CB8" w:rsidRDefault="009F2CB8" w:rsidP="009F2CB8">
      <w:pPr>
        <w:shd w:val="clear" w:color="auto" w:fill="FFFFFF"/>
        <w:spacing w:after="390" w:line="465" w:lineRule="atLeast"/>
        <w:rPr>
          <w:ins w:id="34" w:author="Unknown"/>
          <w:rFonts w:ascii="Open Sans" w:eastAsia="Times New Roman" w:hAnsi="Open Sans" w:cs="Times New Roman"/>
          <w:color w:val="222222"/>
          <w:sz w:val="26"/>
          <w:szCs w:val="26"/>
          <w:lang w:val="en-US" w:eastAsia="en-IN"/>
        </w:rPr>
      </w:pPr>
      <w:ins w:id="35" w:author="Unknown">
        <w:r w:rsidRPr="009F2CB8">
          <w:rPr>
            <w:rFonts w:ascii="Open Sans" w:eastAsia="Times New Roman" w:hAnsi="Open Sans" w:cs="Times New Roman"/>
            <w:color w:val="222222"/>
            <w:sz w:val="26"/>
            <w:szCs w:val="26"/>
            <w:lang w:val="en-US" w:eastAsia="en-IN"/>
          </w:rPr>
          <w:t>Money in your pocket cannot buy all the goods and services that you may need to live well. So, income by itself is not a completely adequate indicator of material goods and services that citizens are able to use.</w:t>
        </w:r>
      </w:ins>
    </w:p>
    <w:p w:rsidR="009F2CB8" w:rsidRPr="009F2CB8" w:rsidRDefault="009F2CB8" w:rsidP="009F2CB8">
      <w:pPr>
        <w:shd w:val="clear" w:color="auto" w:fill="FFFFFF"/>
        <w:spacing w:after="390" w:line="465" w:lineRule="atLeast"/>
        <w:rPr>
          <w:ins w:id="36" w:author="Unknown"/>
          <w:rFonts w:ascii="Open Sans" w:eastAsia="Times New Roman" w:hAnsi="Open Sans" w:cs="Times New Roman"/>
          <w:color w:val="222222"/>
          <w:sz w:val="26"/>
          <w:szCs w:val="26"/>
          <w:lang w:eastAsia="en-IN"/>
        </w:rPr>
      </w:pPr>
      <w:ins w:id="37" w:author="Unknown">
        <w:r w:rsidRPr="009F2CB8">
          <w:rPr>
            <w:rFonts w:ascii="Open Sans" w:eastAsia="Times New Roman" w:hAnsi="Open Sans" w:cs="Times New Roman"/>
            <w:color w:val="222222"/>
            <w:sz w:val="26"/>
            <w:szCs w:val="26"/>
            <w:lang w:eastAsia="en-IN"/>
          </w:rPr>
          <w:t>For example, normally, your money cannot buy you a pollution-free environment or ensure that you get unadulterated medicines, unless you can afford to shift to a community that already has all these things. Money may also not be able to protect you from infectious diseases, unless the whole of your community takes preventive steps.</w:t>
        </w:r>
      </w:ins>
    </w:p>
    <w:p w:rsidR="009F2CB8" w:rsidRPr="009F2CB8" w:rsidRDefault="009F2CB8" w:rsidP="009F2CB8">
      <w:pPr>
        <w:numPr>
          <w:ilvl w:val="0"/>
          <w:numId w:val="4"/>
        </w:numPr>
        <w:shd w:val="clear" w:color="auto" w:fill="FFFFFF"/>
        <w:spacing w:before="100" w:beforeAutospacing="1" w:after="100" w:afterAutospacing="1" w:line="390" w:lineRule="atLeast"/>
        <w:ind w:left="1035"/>
        <w:rPr>
          <w:ins w:id="38" w:author="Unknown"/>
          <w:rFonts w:ascii="Open Sans" w:eastAsia="Times New Roman" w:hAnsi="Open Sans" w:cs="Times New Roman"/>
          <w:color w:val="222222"/>
          <w:sz w:val="23"/>
          <w:szCs w:val="23"/>
          <w:lang w:val="en-US" w:eastAsia="en-IN"/>
        </w:rPr>
      </w:pPr>
      <w:ins w:id="39" w:author="Unknown">
        <w:r w:rsidRPr="009F2CB8">
          <w:rPr>
            <w:rFonts w:ascii="Open Sans" w:eastAsia="Times New Roman" w:hAnsi="Open Sans" w:cs="Times New Roman"/>
            <w:color w:val="222222"/>
            <w:sz w:val="23"/>
            <w:szCs w:val="23"/>
            <w:lang w:val="en-US" w:eastAsia="en-IN"/>
          </w:rPr>
          <w:t>Kerala has a low Infant Mortality Rate because it has adequate provision of basic health and educational facilities.</w:t>
        </w:r>
      </w:ins>
    </w:p>
    <w:p w:rsidR="009F2CB8" w:rsidRPr="009F2CB8" w:rsidRDefault="009F2CB8" w:rsidP="009F2CB8">
      <w:pPr>
        <w:numPr>
          <w:ilvl w:val="0"/>
          <w:numId w:val="4"/>
        </w:numPr>
        <w:shd w:val="clear" w:color="auto" w:fill="FFFFFF"/>
        <w:spacing w:before="100" w:beforeAutospacing="1" w:after="100" w:afterAutospacing="1" w:line="390" w:lineRule="atLeast"/>
        <w:ind w:left="1035"/>
        <w:rPr>
          <w:ins w:id="40" w:author="Unknown"/>
          <w:rFonts w:ascii="Open Sans" w:eastAsia="Times New Roman" w:hAnsi="Open Sans" w:cs="Times New Roman"/>
          <w:color w:val="222222"/>
          <w:sz w:val="23"/>
          <w:szCs w:val="23"/>
          <w:lang w:val="en-US" w:eastAsia="en-IN"/>
        </w:rPr>
      </w:pPr>
      <w:ins w:id="41" w:author="Unknown">
        <w:r w:rsidRPr="009F2CB8">
          <w:rPr>
            <w:rFonts w:ascii="Open Sans" w:eastAsia="Times New Roman" w:hAnsi="Open Sans" w:cs="Times New Roman"/>
            <w:color w:val="222222"/>
            <w:sz w:val="23"/>
            <w:szCs w:val="23"/>
            <w:lang w:val="en-US" w:eastAsia="en-IN"/>
          </w:rPr>
          <w:t>Similarly, in some states, the Public Distribution System (PDS) functions well. Health and nutritional status of people of such states is certainly likely to be better.</w:t>
        </w:r>
      </w:ins>
    </w:p>
    <w:p w:rsidR="009F2CB8" w:rsidRPr="009F2CB8" w:rsidRDefault="009F2CB8" w:rsidP="009F2CB8">
      <w:pPr>
        <w:shd w:val="clear" w:color="auto" w:fill="FFFFFF"/>
        <w:spacing w:before="405" w:after="255" w:line="450" w:lineRule="atLeast"/>
        <w:outlineLvl w:val="2"/>
        <w:rPr>
          <w:ins w:id="42" w:author="Unknown"/>
          <w:rFonts w:ascii="Open Sans" w:eastAsia="Times New Roman" w:hAnsi="Open Sans" w:cs="Times New Roman"/>
          <w:b/>
          <w:bCs/>
          <w:caps/>
          <w:color w:val="111111"/>
          <w:sz w:val="33"/>
          <w:szCs w:val="33"/>
          <w:lang w:eastAsia="en-IN"/>
        </w:rPr>
      </w:pPr>
      <w:ins w:id="43" w:author="Unknown">
        <w:r w:rsidRPr="009F2CB8">
          <w:rPr>
            <w:rFonts w:ascii="Open Sans" w:eastAsia="Times New Roman" w:hAnsi="Open Sans" w:cs="Times New Roman"/>
            <w:b/>
            <w:bCs/>
            <w:caps/>
            <w:color w:val="111111"/>
            <w:sz w:val="33"/>
            <w:szCs w:val="33"/>
            <w:lang w:eastAsia="en-IN"/>
          </w:rPr>
          <w:t>NOTES:</w:t>
        </w:r>
      </w:ins>
    </w:p>
    <w:p w:rsidR="009F2CB8" w:rsidRPr="009F2CB8" w:rsidRDefault="009F2CB8" w:rsidP="009F2CB8">
      <w:pPr>
        <w:shd w:val="clear" w:color="auto" w:fill="FFFFFF"/>
        <w:spacing w:after="390" w:line="465" w:lineRule="atLeast"/>
        <w:rPr>
          <w:ins w:id="44" w:author="Unknown"/>
          <w:rFonts w:ascii="Open Sans" w:eastAsia="Times New Roman" w:hAnsi="Open Sans" w:cs="Times New Roman"/>
          <w:color w:val="222222"/>
          <w:sz w:val="26"/>
          <w:szCs w:val="26"/>
          <w:lang w:val="en-US" w:eastAsia="en-IN"/>
        </w:rPr>
      </w:pPr>
      <w:ins w:id="45" w:author="Unknown">
        <w:r w:rsidRPr="009F2CB8">
          <w:rPr>
            <w:rFonts w:ascii="Open Sans" w:eastAsia="Times New Roman" w:hAnsi="Open Sans" w:cs="Times New Roman"/>
            <w:color w:val="222222"/>
            <w:sz w:val="26"/>
            <w:szCs w:val="26"/>
            <w:lang w:val="en-GB" w:eastAsia="en-IN"/>
          </w:rPr>
          <w:t>1. HDI stands for Human Development Index. HDI ranks in above table are out of 188 countries in all.</w:t>
        </w:r>
      </w:ins>
    </w:p>
    <w:p w:rsidR="009F2CB8" w:rsidRPr="009F2CB8" w:rsidRDefault="009F2CB8" w:rsidP="009F2CB8">
      <w:pPr>
        <w:shd w:val="clear" w:color="auto" w:fill="FFFFFF"/>
        <w:spacing w:after="390" w:line="465" w:lineRule="atLeast"/>
        <w:rPr>
          <w:ins w:id="46" w:author="Unknown"/>
          <w:rFonts w:ascii="Open Sans" w:eastAsia="Times New Roman" w:hAnsi="Open Sans" w:cs="Times New Roman"/>
          <w:color w:val="222222"/>
          <w:sz w:val="26"/>
          <w:szCs w:val="26"/>
          <w:lang w:val="en-US" w:eastAsia="en-IN"/>
        </w:rPr>
      </w:pPr>
      <w:ins w:id="47" w:author="Unknown">
        <w:r w:rsidRPr="009F2CB8">
          <w:rPr>
            <w:rFonts w:ascii="Open Sans" w:eastAsia="Times New Roman" w:hAnsi="Open Sans" w:cs="Times New Roman"/>
            <w:color w:val="222222"/>
            <w:sz w:val="26"/>
            <w:szCs w:val="26"/>
            <w:lang w:val="en-US" w:eastAsia="en-IN"/>
          </w:rPr>
          <w:t>2. Life Expectancy at birth denotes, as the name suggests, average expected length of life of a person at the time of birth.</w:t>
        </w:r>
      </w:ins>
    </w:p>
    <w:p w:rsidR="009F2CB8" w:rsidRPr="009F2CB8" w:rsidRDefault="009F2CB8" w:rsidP="009F2CB8">
      <w:pPr>
        <w:shd w:val="clear" w:color="auto" w:fill="FFFFFF"/>
        <w:spacing w:after="390" w:line="465" w:lineRule="atLeast"/>
        <w:rPr>
          <w:ins w:id="48" w:author="Unknown"/>
          <w:rFonts w:ascii="Open Sans" w:eastAsia="Times New Roman" w:hAnsi="Open Sans" w:cs="Times New Roman"/>
          <w:color w:val="222222"/>
          <w:sz w:val="26"/>
          <w:szCs w:val="26"/>
          <w:lang w:val="en-US" w:eastAsia="en-IN"/>
        </w:rPr>
      </w:pPr>
      <w:ins w:id="49" w:author="Unknown">
        <w:r w:rsidRPr="009F2CB8">
          <w:rPr>
            <w:rFonts w:ascii="Open Sans" w:eastAsia="Times New Roman" w:hAnsi="Open Sans" w:cs="Times New Roman"/>
            <w:color w:val="222222"/>
            <w:sz w:val="26"/>
            <w:szCs w:val="26"/>
            <w:lang w:val="en-US" w:eastAsia="en-IN"/>
          </w:rPr>
          <w:t>3. Per Capita Income is calculated in dollars for all countries so that it can be compared. It is also done in a way so that every dollar would buy the same amount of goods and services in any country.</w:t>
        </w:r>
      </w:ins>
    </w:p>
    <w:p w:rsidR="009F2CB8" w:rsidRPr="009F2CB8" w:rsidRDefault="009F2CB8" w:rsidP="009F2CB8">
      <w:pPr>
        <w:shd w:val="clear" w:color="auto" w:fill="FFFFFF"/>
        <w:spacing w:after="390" w:line="465" w:lineRule="atLeast"/>
        <w:rPr>
          <w:ins w:id="50" w:author="Unknown"/>
          <w:rFonts w:ascii="Open Sans" w:eastAsia="Times New Roman" w:hAnsi="Open Sans" w:cs="Times New Roman"/>
          <w:color w:val="222222"/>
          <w:sz w:val="26"/>
          <w:szCs w:val="26"/>
          <w:lang w:val="en-US" w:eastAsia="en-IN"/>
        </w:rPr>
      </w:pPr>
      <w:ins w:id="51" w:author="Unknown">
        <w:r w:rsidRPr="009F2CB8">
          <w:rPr>
            <w:rFonts w:ascii="Open Sans" w:eastAsia="Times New Roman" w:hAnsi="Open Sans" w:cs="Times New Roman"/>
            <w:color w:val="222222"/>
            <w:sz w:val="26"/>
            <w:szCs w:val="26"/>
            <w:lang w:val="en-US" w:eastAsia="en-IN"/>
          </w:rPr>
          <w:lastRenderedPageBreak/>
          <w:t>The present type, and levels, of development are not sustainable.</w:t>
        </w:r>
      </w:ins>
    </w:p>
    <w:p w:rsidR="009F2CB8" w:rsidRPr="009F2CB8" w:rsidRDefault="009F2CB8" w:rsidP="009F2CB8">
      <w:pPr>
        <w:numPr>
          <w:ilvl w:val="0"/>
          <w:numId w:val="5"/>
        </w:numPr>
        <w:shd w:val="clear" w:color="auto" w:fill="FFFFFF"/>
        <w:spacing w:before="100" w:beforeAutospacing="1" w:after="100" w:afterAutospacing="1" w:line="390" w:lineRule="atLeast"/>
        <w:ind w:left="1035"/>
        <w:rPr>
          <w:ins w:id="52" w:author="Unknown"/>
          <w:rFonts w:ascii="Open Sans" w:eastAsia="Times New Roman" w:hAnsi="Open Sans" w:cs="Times New Roman"/>
          <w:color w:val="222222"/>
          <w:sz w:val="23"/>
          <w:szCs w:val="23"/>
          <w:lang w:val="en-US" w:eastAsia="en-IN"/>
        </w:rPr>
      </w:pPr>
      <w:ins w:id="53" w:author="Unknown">
        <w:r w:rsidRPr="009F2CB8">
          <w:rPr>
            <w:rFonts w:ascii="Open Sans" w:eastAsia="Times New Roman" w:hAnsi="Open Sans" w:cs="Times New Roman"/>
            <w:color w:val="222222"/>
            <w:sz w:val="23"/>
            <w:szCs w:val="23"/>
            <w:lang w:val="en-US" w:eastAsia="en-IN"/>
          </w:rPr>
          <w:t>Groundwater is an example of renewable resources. These resources are replenished by nature as in the case of crops and plants.</w:t>
        </w:r>
      </w:ins>
    </w:p>
    <w:p w:rsidR="009F2CB8" w:rsidRPr="009F2CB8" w:rsidRDefault="009F2CB8" w:rsidP="009F2CB8">
      <w:pPr>
        <w:numPr>
          <w:ilvl w:val="0"/>
          <w:numId w:val="5"/>
        </w:numPr>
        <w:shd w:val="clear" w:color="auto" w:fill="FFFFFF"/>
        <w:spacing w:before="100" w:beforeAutospacing="1" w:after="100" w:afterAutospacing="1" w:line="390" w:lineRule="atLeast"/>
        <w:ind w:left="1035"/>
        <w:rPr>
          <w:ins w:id="54" w:author="Unknown"/>
          <w:rFonts w:ascii="Open Sans" w:eastAsia="Times New Roman" w:hAnsi="Open Sans" w:cs="Times New Roman"/>
          <w:color w:val="222222"/>
          <w:sz w:val="23"/>
          <w:szCs w:val="23"/>
          <w:lang w:val="en-US" w:eastAsia="en-IN"/>
        </w:rPr>
      </w:pPr>
      <w:ins w:id="55" w:author="Unknown">
        <w:r w:rsidRPr="009F2CB8">
          <w:rPr>
            <w:rFonts w:ascii="Open Sans" w:eastAsia="Times New Roman" w:hAnsi="Open Sans" w:cs="Times New Roman"/>
            <w:color w:val="222222"/>
            <w:sz w:val="23"/>
            <w:szCs w:val="23"/>
            <w:lang w:val="en-US" w:eastAsia="en-IN"/>
          </w:rPr>
          <w:t>However, even these resources may be overused. For example, in the case of groundwater, if we use more than what is being replenished by rain then we would be overusing this resource.</w:t>
        </w:r>
      </w:ins>
    </w:p>
    <w:p w:rsidR="009F2CB8" w:rsidRPr="009F2CB8" w:rsidRDefault="009F2CB8" w:rsidP="009F2CB8">
      <w:pPr>
        <w:numPr>
          <w:ilvl w:val="0"/>
          <w:numId w:val="5"/>
        </w:numPr>
        <w:shd w:val="clear" w:color="auto" w:fill="FFFFFF"/>
        <w:spacing w:before="100" w:beforeAutospacing="1" w:after="100" w:afterAutospacing="1" w:line="390" w:lineRule="atLeast"/>
        <w:ind w:left="1035"/>
        <w:rPr>
          <w:ins w:id="56" w:author="Unknown"/>
          <w:rFonts w:ascii="Open Sans" w:eastAsia="Times New Roman" w:hAnsi="Open Sans" w:cs="Times New Roman"/>
          <w:color w:val="222222"/>
          <w:sz w:val="23"/>
          <w:szCs w:val="23"/>
          <w:lang w:val="en-US" w:eastAsia="en-IN"/>
        </w:rPr>
      </w:pPr>
      <w:ins w:id="57" w:author="Unknown">
        <w:r w:rsidRPr="009F2CB8">
          <w:rPr>
            <w:rFonts w:ascii="Open Sans" w:eastAsia="Times New Roman" w:hAnsi="Open Sans" w:cs="Times New Roman"/>
            <w:color w:val="222222"/>
            <w:sz w:val="23"/>
            <w:szCs w:val="23"/>
            <w:lang w:val="en-US" w:eastAsia="en-IN"/>
          </w:rPr>
          <w:t>Non-renewable resources are those which will get exhausted after years of use.</w:t>
        </w:r>
      </w:ins>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ins w:id="58" w:author="Unknown">
        <w:r w:rsidRPr="009F2CB8">
          <w:rPr>
            <w:rFonts w:ascii="Open Sans" w:eastAsia="Times New Roman" w:hAnsi="Open Sans" w:cs="Times New Roman"/>
            <w:b/>
            <w:bCs/>
            <w:color w:val="222222"/>
            <w:sz w:val="26"/>
            <w:szCs w:val="26"/>
            <w:lang w:eastAsia="en-IN"/>
          </w:rPr>
          <w:t>Consequences of environmental degradation do not respect national or state boundaries</w:t>
        </w:r>
        <w:r w:rsidRPr="009F2CB8">
          <w:rPr>
            <w:rFonts w:ascii="Open Sans" w:eastAsia="Times New Roman" w:hAnsi="Open Sans" w:cs="Times New Roman"/>
            <w:color w:val="222222"/>
            <w:sz w:val="26"/>
            <w:szCs w:val="26"/>
            <w:lang w:eastAsia="en-IN"/>
          </w:rPr>
          <w:t>; this issue is no longer region or nation specific. Our future is linked together. Sustainability of development is comparatively a new area of knowledge in which scientists, economists, philosophers and other social scientists are working together.</w:t>
        </w:r>
      </w:ins>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Pr="009F2CB8" w:rsidRDefault="009F2CB8" w:rsidP="009F2CB8">
      <w:pPr>
        <w:shd w:val="clear" w:color="auto" w:fill="FCFCFC"/>
        <w:spacing w:after="75" w:line="288" w:lineRule="atLeast"/>
        <w:outlineLvl w:val="1"/>
        <w:rPr>
          <w:rFonts w:ascii="Segoe UI" w:eastAsia="Times New Roman" w:hAnsi="Segoe UI" w:cs="Segoe UI"/>
          <w:b/>
          <w:bCs/>
          <w:color w:val="E27609"/>
          <w:sz w:val="27"/>
          <w:szCs w:val="27"/>
          <w:lang w:eastAsia="en-IN"/>
        </w:rPr>
      </w:pPr>
      <w:r w:rsidRPr="009F2CB8">
        <w:rPr>
          <w:rFonts w:ascii="Segoe UI" w:eastAsia="Times New Roman" w:hAnsi="Segoe UI" w:cs="Segoe UI"/>
          <w:b/>
          <w:bCs/>
          <w:color w:val="E27609"/>
          <w:sz w:val="27"/>
          <w:szCs w:val="27"/>
          <w:lang w:eastAsia="en-IN"/>
        </w:rPr>
        <w:lastRenderedPageBreak/>
        <w:t>NCERT Solutions for Class 10 Social Science Economics Development</w: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1. Development of a country can generally be determined by</w:t>
      </w:r>
    </w:p>
    <w:p w:rsidR="009F2CB8" w:rsidRPr="009F2CB8" w:rsidRDefault="009F2CB8" w:rsidP="009F2CB8">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its per capita income</w:t>
      </w:r>
    </w:p>
    <w:p w:rsidR="009F2CB8" w:rsidRPr="009F2CB8" w:rsidRDefault="009F2CB8" w:rsidP="009F2CB8">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its average literacy level</w:t>
      </w:r>
    </w:p>
    <w:p w:rsidR="009F2CB8" w:rsidRPr="009F2CB8" w:rsidRDefault="009F2CB8" w:rsidP="009F2CB8">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Health status of its people</w:t>
      </w:r>
    </w:p>
    <w:p w:rsidR="009F2CB8" w:rsidRPr="009F2CB8" w:rsidRDefault="009F2CB8" w:rsidP="009F2CB8">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all the above</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 :</w:t>
      </w:r>
      <w:r w:rsidRPr="009F2CB8">
        <w:rPr>
          <w:rFonts w:ascii="Segoe UI" w:eastAsia="Times New Roman" w:hAnsi="Segoe UI" w:cs="Segoe UI"/>
          <w:color w:val="545454"/>
          <w:sz w:val="24"/>
          <w:szCs w:val="24"/>
          <w:lang w:eastAsia="en-IN"/>
        </w:rPr>
        <w:t> (iv) all the above</w:t>
      </w:r>
      <w:r w:rsidRPr="009F2CB8">
        <w:rPr>
          <w:rFonts w:ascii="Segoe UI" w:eastAsia="Times New Roman" w:hAnsi="Segoe UI" w:cs="Segoe UI"/>
          <w:color w:val="545454"/>
          <w:sz w:val="24"/>
          <w:szCs w:val="24"/>
          <w:lang w:eastAsia="en-IN"/>
        </w:rPr>
        <w:br/>
      </w:r>
      <w:r w:rsidRPr="009F2CB8">
        <w:rPr>
          <w:rFonts w:ascii="Segoe UI" w:eastAsia="Times New Roman" w:hAnsi="Segoe UI" w:cs="Segoe UI"/>
          <w:b/>
          <w:bCs/>
          <w:color w:val="545454"/>
          <w:sz w:val="24"/>
          <w:szCs w:val="24"/>
          <w:bdr w:val="none" w:sz="0" w:space="0" w:color="auto" w:frame="1"/>
          <w:lang w:eastAsia="en-IN"/>
        </w:rPr>
        <w:t>Explanation:</w:t>
      </w:r>
      <w:r w:rsidRPr="009F2CB8">
        <w:rPr>
          <w:rFonts w:ascii="Segoe UI" w:eastAsia="Times New Roman" w:hAnsi="Segoe UI" w:cs="Segoe UI"/>
          <w:color w:val="545454"/>
          <w:sz w:val="24"/>
          <w:szCs w:val="24"/>
          <w:lang w:eastAsia="en-IN"/>
        </w:rPr>
        <w:t> UNDP publishes its human development report comparing the countries on the basis of educational level of the people, their health status and per capita income.</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2. Which of the following neighbouring countries has better performance in terms of human development than India?</w:t>
      </w:r>
    </w:p>
    <w:p w:rsidR="009F2CB8" w:rsidRPr="009F2CB8" w:rsidRDefault="009F2CB8" w:rsidP="009F2CB8">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Bangladesh</w:t>
      </w:r>
    </w:p>
    <w:p w:rsidR="009F2CB8" w:rsidRPr="009F2CB8" w:rsidRDefault="009F2CB8" w:rsidP="009F2CB8">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Sri Lanka</w:t>
      </w:r>
    </w:p>
    <w:p w:rsidR="009F2CB8" w:rsidRPr="009F2CB8" w:rsidRDefault="009F2CB8" w:rsidP="009F2CB8">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Nepal</w:t>
      </w:r>
    </w:p>
    <w:p w:rsidR="009F2CB8" w:rsidRPr="009F2CB8" w:rsidRDefault="009F2CB8" w:rsidP="009F2CB8">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Pakistan</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 :</w:t>
      </w:r>
      <w:r w:rsidRPr="009F2CB8">
        <w:rPr>
          <w:rFonts w:ascii="Segoe UI" w:eastAsia="Times New Roman" w:hAnsi="Segoe UI" w:cs="Segoe UI"/>
          <w:color w:val="545454"/>
          <w:sz w:val="24"/>
          <w:szCs w:val="24"/>
          <w:lang w:eastAsia="en-IN"/>
        </w:rPr>
        <w:t> (ii) Sri Lanka</w:t>
      </w:r>
      <w:r w:rsidRPr="009F2CB8">
        <w:rPr>
          <w:rFonts w:ascii="Segoe UI" w:eastAsia="Times New Roman" w:hAnsi="Segoe UI" w:cs="Segoe UI"/>
          <w:color w:val="545454"/>
          <w:sz w:val="24"/>
          <w:szCs w:val="24"/>
          <w:lang w:eastAsia="en-IN"/>
        </w:rPr>
        <w:br/>
      </w:r>
      <w:r w:rsidRPr="009F2CB8">
        <w:rPr>
          <w:rFonts w:ascii="Segoe UI" w:eastAsia="Times New Roman" w:hAnsi="Segoe UI" w:cs="Segoe UI"/>
          <w:b/>
          <w:bCs/>
          <w:color w:val="545454"/>
          <w:sz w:val="24"/>
          <w:szCs w:val="24"/>
          <w:bdr w:val="none" w:sz="0" w:space="0" w:color="auto" w:frame="1"/>
          <w:lang w:eastAsia="en-IN"/>
        </w:rPr>
        <w:t>Explanation:</w:t>
      </w:r>
      <w:r w:rsidRPr="009F2CB8">
        <w:rPr>
          <w:rFonts w:ascii="Segoe UI" w:eastAsia="Times New Roman" w:hAnsi="Segoe UI" w:cs="Segoe UI"/>
          <w:color w:val="545454"/>
          <w:sz w:val="24"/>
          <w:szCs w:val="24"/>
          <w:lang w:eastAsia="en-IN"/>
        </w:rPr>
        <w:t> HDI of Sri Lanka is 73 which is much higher than Bangladesh, Nepal and Pakistan which have 139,145 and 147 respectively.</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3. Assume there are four families in a country. The average per capita income of these families is Rs 5000. If the income of three families is Rs 4000, Rs 7000 and Rs 3000 respectively, what is the income of the fourth family?</w:t>
      </w:r>
    </w:p>
    <w:p w:rsidR="009F2CB8" w:rsidRPr="009F2CB8" w:rsidRDefault="009F2CB8" w:rsidP="009F2CB8">
      <w:pPr>
        <w:numPr>
          <w:ilvl w:val="0"/>
          <w:numId w:val="8"/>
        </w:num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Rs 7500</w:t>
      </w:r>
    </w:p>
    <w:p w:rsidR="009F2CB8" w:rsidRPr="009F2CB8" w:rsidRDefault="009F2CB8" w:rsidP="009F2CB8">
      <w:pPr>
        <w:numPr>
          <w:ilvl w:val="0"/>
          <w:numId w:val="8"/>
        </w:num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Rs 3000</w:t>
      </w:r>
    </w:p>
    <w:p w:rsidR="009F2CB8" w:rsidRPr="009F2CB8" w:rsidRDefault="009F2CB8" w:rsidP="009F2CB8">
      <w:pPr>
        <w:numPr>
          <w:ilvl w:val="0"/>
          <w:numId w:val="8"/>
        </w:num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Rs 2000</w:t>
      </w:r>
    </w:p>
    <w:p w:rsidR="009F2CB8" w:rsidRPr="009F2CB8" w:rsidRDefault="009F2CB8" w:rsidP="009F2CB8">
      <w:pPr>
        <w:numPr>
          <w:ilvl w:val="0"/>
          <w:numId w:val="8"/>
        </w:num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Rs 6000</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 :</w:t>
      </w:r>
      <w:r w:rsidRPr="009F2CB8">
        <w:rPr>
          <w:rFonts w:ascii="Segoe UI" w:eastAsia="Times New Roman" w:hAnsi="Segoe UI" w:cs="Segoe UI"/>
          <w:color w:val="545454"/>
          <w:sz w:val="24"/>
          <w:szCs w:val="24"/>
          <w:lang w:eastAsia="en-IN"/>
        </w:rPr>
        <w:t> (iv) Rs 6000</w:t>
      </w:r>
      <w:r w:rsidRPr="009F2CB8">
        <w:rPr>
          <w:rFonts w:ascii="Segoe UI" w:eastAsia="Times New Roman" w:hAnsi="Segoe UI" w:cs="Segoe UI"/>
          <w:color w:val="545454"/>
          <w:sz w:val="24"/>
          <w:szCs w:val="24"/>
          <w:lang w:eastAsia="en-IN"/>
        </w:rPr>
        <w:br/>
      </w:r>
      <w:r w:rsidRPr="009F2CB8">
        <w:rPr>
          <w:rFonts w:ascii="MathJax_Math-italic" w:eastAsia="Times New Roman" w:hAnsi="MathJax_Math-italic" w:cs="Segoe UI"/>
          <w:color w:val="545454"/>
          <w:sz w:val="28"/>
          <w:szCs w:val="28"/>
          <w:bdr w:val="none" w:sz="0" w:space="0" w:color="auto" w:frame="1"/>
          <w:lang w:eastAsia="en-IN"/>
        </w:rPr>
        <w:t>Averagepercapitaincome</w:t>
      </w:r>
      <w:r w:rsidRPr="009F2CB8">
        <w:rPr>
          <w:rFonts w:ascii="MathJax_Main" w:eastAsia="Times New Roman" w:hAnsi="MathJax_Main" w:cs="Segoe UI"/>
          <w:color w:val="545454"/>
          <w:sz w:val="28"/>
          <w:szCs w:val="28"/>
          <w:bdr w:val="none" w:sz="0" w:space="0" w:color="auto" w:frame="1"/>
          <w:lang w:eastAsia="en-IN"/>
        </w:rPr>
        <w:t>=</w:t>
      </w:r>
      <w:r w:rsidRPr="009F2CB8">
        <w:rPr>
          <w:rFonts w:ascii="MathJax_Math-italic" w:eastAsia="Times New Roman" w:hAnsi="MathJax_Math-italic" w:cs="Segoe UI"/>
          <w:color w:val="545454"/>
          <w:sz w:val="20"/>
          <w:szCs w:val="20"/>
          <w:bdr w:val="none" w:sz="0" w:space="0" w:color="auto" w:frame="1"/>
          <w:lang w:eastAsia="en-IN"/>
        </w:rPr>
        <w:t>sumofincomeofallthefamiliesnumberoffamilies</w:t>
      </w:r>
      <w:r w:rsidRPr="009F2CB8">
        <w:rPr>
          <w:rFonts w:ascii="Segoe UI" w:eastAsia="Times New Roman" w:hAnsi="Segoe UI" w:cs="Segoe UI"/>
          <w:color w:val="545454"/>
          <w:sz w:val="24"/>
          <w:szCs w:val="24"/>
          <w:bdr w:val="none" w:sz="0" w:space="0" w:color="auto" w:frame="1"/>
          <w:lang w:eastAsia="en-IN"/>
        </w:rPr>
        <w:t>Averagepercapitaincome=sumofincomeofallthefamiliesnumberoffamilies</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lastRenderedPageBreak/>
        <w:pict>
          <v:rect id="_x0000_i1027" style="width:0;height:.75pt" o:hralign="center" o:hrstd="t" o:hrnoshade="t" o:hr="t" fillcolor="#545454" stroked="f"/>
        </w:pic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4. What is the main criterion used by the World Bank in classifying different countries? What are the limitations of this criterion, if any?</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 </w:t>
      </w:r>
      <w:r w:rsidRPr="009F2CB8">
        <w:rPr>
          <w:rFonts w:ascii="Segoe UI" w:eastAsia="Times New Roman" w:hAnsi="Segoe UI" w:cs="Segoe UI"/>
          <w:color w:val="545454"/>
          <w:sz w:val="24"/>
          <w:szCs w:val="24"/>
          <w:lang w:eastAsia="en-IN"/>
        </w:rPr>
        <w:t>Per Capita Income is the main criterion used by the World Bank in classifying different countries. The limitation of this criterion are:</w:t>
      </w:r>
    </w:p>
    <w:p w:rsidR="009F2CB8" w:rsidRPr="009F2CB8" w:rsidRDefault="009F2CB8" w:rsidP="009F2CB8">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Per capita income is useful for comparison but it doesn’t show the distribution of income.</w:t>
      </w:r>
    </w:p>
    <w:p w:rsidR="009F2CB8" w:rsidRPr="009F2CB8" w:rsidRDefault="009F2CB8" w:rsidP="009F2CB8">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It also ignores other factors such as infant mortality rate, literacy level, healthcare, etc.</w:t>
      </w:r>
    </w:p>
    <w:p w:rsidR="009F2CB8" w:rsidRPr="009F2CB8" w:rsidRDefault="009F2CB8" w:rsidP="009F2CB8">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Per capita income does not give the true picture as there is a huge population which does not earn at all like children and the senior citizens but they are also included while calculating per capita income. National income rises but its distribution make the rich richer and the poor poorer.</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5. In what respects is the criterion used by the UNDP for measuring development different from the one used by the World Bank?</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 </w:t>
      </w:r>
      <w:r w:rsidRPr="009F2CB8">
        <w:rPr>
          <w:rFonts w:ascii="Segoe UI" w:eastAsia="Times New Roman" w:hAnsi="Segoe UI" w:cs="Segoe UI"/>
          <w:color w:val="545454"/>
          <w:sz w:val="24"/>
          <w:szCs w:val="24"/>
          <w:lang w:eastAsia="en-IN"/>
        </w:rPr>
        <w:t>World bank only uses per capita income for measuring development while UNDP uses many other factors like infant mortality, healthcare facility education level which help in improving the quality of life and helps in making the citizens more productive. As per HDI- 2014, India’s rank is 135. On the other hand, the World Bank uses per capita income as the only criterion for measuring development and classifying the countries as rich and poor. Per capita income is useful for comparison, it does not tell us how income is distributed.</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29" style="width:0;height:.75pt" o:hralign="center" o:hrstd="t" o:hrnoshade="t" o:hr="t" fillcolor="#545454" stroked="f"/>
        </w:pic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6. Why do we use averages? Are there any limitations to their use? Illustrate with your own examples related to development.</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 </w:t>
      </w:r>
      <w:r w:rsidRPr="009F2CB8">
        <w:rPr>
          <w:rFonts w:ascii="Segoe UI" w:eastAsia="Times New Roman" w:hAnsi="Segoe UI" w:cs="Segoe UI"/>
          <w:color w:val="545454"/>
          <w:sz w:val="24"/>
          <w:szCs w:val="24"/>
          <w:lang w:eastAsia="en-IN"/>
        </w:rPr>
        <w:t>We use averages because they are useful for comparing differing quantities of the same category.</w:t>
      </w:r>
      <w:r w:rsidRPr="009F2CB8">
        <w:rPr>
          <w:rFonts w:ascii="Segoe UI" w:eastAsia="Times New Roman" w:hAnsi="Segoe UI" w:cs="Segoe UI"/>
          <w:color w:val="545454"/>
          <w:sz w:val="24"/>
          <w:szCs w:val="24"/>
          <w:lang w:eastAsia="en-IN"/>
        </w:rPr>
        <w:br/>
        <w:t xml:space="preserve">For example, to compute the per capita income of a country, averages have to be used because there are differences in the incomes of diverse people. However, there are limitations to the use of averages. This does not show the distribution of thing between people. For an example, suppose in a country, the annual income of a rickshaw puller is Rs 8,000 while an MNC employee earns an annual package of Rs </w:t>
      </w:r>
      <w:r w:rsidRPr="009F2CB8">
        <w:rPr>
          <w:rFonts w:ascii="Segoe UI" w:eastAsia="Times New Roman" w:hAnsi="Segoe UI" w:cs="Segoe UI"/>
          <w:color w:val="545454"/>
          <w:sz w:val="24"/>
          <w:szCs w:val="24"/>
          <w:lang w:eastAsia="en-IN"/>
        </w:rPr>
        <w:lastRenderedPageBreak/>
        <w:t>12,00,000. The average income of this country, therefore, will be Rs 6,05,000. Here actual income or status remains unknown. One can clearly consider this as a rich country thereby ignoring the income disparity between two individuals. Averages are useful for comparison, they also hide disparities.</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0" style="width:0;height:.75pt" o:hralign="center" o:hrstd="t" o:hrnoshade="t" o:hr="t" fillcolor="#545454" stroked="f"/>
        </w:pict>
      </w:r>
    </w:p>
    <w:p w:rsidR="009F2CB8" w:rsidRPr="009F2CB8" w:rsidRDefault="009F2CB8" w:rsidP="009F2CB8">
      <w:pPr>
        <w:shd w:val="clear" w:color="auto" w:fill="FCFCFC"/>
        <w:spacing w:after="0" w:line="288" w:lineRule="atLeast"/>
        <w:outlineLvl w:val="2"/>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7. Kerala, with lower per capita income, has a better human development ranking than Maharashtra. Hence, per capita income is not a useful criterion at all and should not be used to compare states. Do you agree? Discuss.</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Answer:</w:t>
      </w:r>
      <w:r w:rsidRPr="009F2CB8">
        <w:rPr>
          <w:rFonts w:ascii="Segoe UI" w:eastAsia="Times New Roman" w:hAnsi="Segoe UI" w:cs="Segoe UI"/>
          <w:color w:val="545454"/>
          <w:sz w:val="24"/>
          <w:szCs w:val="24"/>
          <w:lang w:eastAsia="en-IN"/>
        </w:rPr>
        <w:t> No, I do not agree with the statement that per capita income is not a useful criterion at all. Kerala, with lower per capita income has a better human development ranking than Maharashtra because, human development ranking is determined using a combination of factors such as health, education, and income. So, this does not imply that per capita income is not useful. Rather, per capita income is one of the development factors and can not be neglected. The World Bank uses per capita income as the criterion for measuring development and comparing states. But this criterion has certain limitations because of which determination of Human Development Index (HDI) is done using this criterion along with some other development factors like health, education etc. If the rate of population growth, is higher than the rate of growth of national income, this will lead to fall in per capita availability of goods and services and economic welfare.</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1" style="width:0;height:.75pt" o:hralign="center" o:hrstd="t" o:hrnoshade="t" o:hr="t" fillcolor="#545454" stroked="f"/>
        </w:pic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8. Find out the present sources of energy that are used by the people in India. What could be the other possibilities fifty years from now?</w:t>
      </w:r>
      <w:r w:rsidRPr="009F2CB8">
        <w:rPr>
          <w:rFonts w:ascii="Segoe UI" w:eastAsia="Times New Roman" w:hAnsi="Segoe UI" w:cs="Segoe UI"/>
          <w:b/>
          <w:bCs/>
          <w:color w:val="545454"/>
          <w:sz w:val="24"/>
          <w:szCs w:val="24"/>
          <w:bdr w:val="none" w:sz="0" w:space="0" w:color="auto" w:frame="1"/>
          <w:lang w:eastAsia="en-IN"/>
        </w:rPr>
        <w:br/>
        <w:t>Answer: </w:t>
      </w:r>
      <w:r w:rsidRPr="009F2CB8">
        <w:rPr>
          <w:rFonts w:ascii="Segoe UI" w:eastAsia="Times New Roman" w:hAnsi="Segoe UI" w:cs="Segoe UI"/>
          <w:color w:val="545454"/>
          <w:sz w:val="24"/>
          <w:szCs w:val="24"/>
          <w:lang w:eastAsia="en-IN"/>
        </w:rPr>
        <w:t>The present sources of energy that are used by the people of India are electricity, coal, crude oil, cow dung and solar energy. At present, consumption of energy in India is too high in comparison to its production and reserves. India’s known reserves of oil are expected to last about 30-40 years only. So, therefore, other possibilities fifty years from now could include ethanol, bio-diesel, nuclear energy and better utilisation of wind energy, solar energy, geothermal energy, hydrogen energy, tidal energy, wave energy, hydroelectric energy and biomass energy especially with the imminent danger of oil resources running out.</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2" style="width:0;height:.75pt" o:hralign="center" o:hrstd="t" o:hrnoshade="t" o:hr="t" fillcolor="#545454" stroked="f"/>
        </w:pic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lastRenderedPageBreak/>
        <w:t>Question 9. Why is the issue of sustainability important for development?</w:t>
      </w:r>
      <w:r w:rsidRPr="009F2CB8">
        <w:rPr>
          <w:rFonts w:ascii="Segoe UI" w:eastAsia="Times New Roman" w:hAnsi="Segoe UI" w:cs="Segoe UI"/>
          <w:b/>
          <w:bCs/>
          <w:color w:val="545454"/>
          <w:sz w:val="24"/>
          <w:szCs w:val="24"/>
          <w:bdr w:val="none" w:sz="0" w:space="0" w:color="auto" w:frame="1"/>
          <w:lang w:eastAsia="en-IN"/>
        </w:rPr>
        <w:br/>
        <w:t>Answer: </w:t>
      </w:r>
      <w:r w:rsidRPr="009F2CB8">
        <w:rPr>
          <w:rFonts w:ascii="Segoe UI" w:eastAsia="Times New Roman" w:hAnsi="Segoe UI" w:cs="Segoe UI"/>
          <w:color w:val="545454"/>
          <w:sz w:val="24"/>
          <w:szCs w:val="24"/>
          <w:lang w:eastAsia="en-IN"/>
        </w:rPr>
        <w:t>Sustainable development means that the development at present should not hamper the needs of the future generation of society and it should take place without damaging the environment. The issue of sustainability is the most important for development because development must be in tandem with the future. If natural resources are not sustained then development will stagnate after attaining a certain point of time. Exploiting resources unethically will ultimately undo the development that a country may have achieved. Hence in the future those resources will not be available for further progress.</w:t>
      </w:r>
      <w:r w:rsidRPr="009F2CB8">
        <w:rPr>
          <w:rFonts w:ascii="Segoe UI" w:eastAsia="Times New Roman" w:hAnsi="Segoe UI" w:cs="Segoe UI"/>
          <w:color w:val="545454"/>
          <w:sz w:val="24"/>
          <w:szCs w:val="24"/>
          <w:lang w:eastAsia="en-IN"/>
        </w:rPr>
        <w:br/>
        <w:t>Consequences of environmental degradation do not respect national or state boundaries; this issue is no longer region or nation  specific.Our future is linked together. Sustainability of development is comparatively a new area of knowledge in which scientists, economists, philosophers and other social scientists work together.</w:t>
      </w:r>
      <w:r w:rsidRPr="009F2CB8">
        <w:rPr>
          <w:rFonts w:ascii="Segoe UI" w:eastAsia="Times New Roman" w:hAnsi="Segoe UI" w:cs="Segoe UI"/>
          <w:color w:val="545454"/>
          <w:sz w:val="24"/>
          <w:szCs w:val="24"/>
          <w:lang w:eastAsia="en-IN"/>
        </w:rPr>
        <w:br/>
        <w:t>Sustainable development is important because it saves national budget, fulfils the needs of the people, conserves natural resources, helps in the coordination between the natural resources and people and conserves natural resources for future generation.</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3" style="width:0;height:.75pt" o:hralign="center" o:hrstd="t" o:hrnoshade="t" o:hr="t" fillcolor="#545454" stroked="f"/>
        </w:pic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10. “The Earth has enough resources to meet the needs of all but not enough to satisfy the greed of even one person”. How is this statement relevant to the discussion of development? Discuss.</w:t>
      </w:r>
      <w:r w:rsidRPr="009F2CB8">
        <w:rPr>
          <w:rFonts w:ascii="Segoe UI" w:eastAsia="Times New Roman" w:hAnsi="Segoe UI" w:cs="Segoe UI"/>
          <w:b/>
          <w:bCs/>
          <w:color w:val="545454"/>
          <w:sz w:val="24"/>
          <w:szCs w:val="24"/>
          <w:bdr w:val="none" w:sz="0" w:space="0" w:color="auto" w:frame="1"/>
          <w:lang w:eastAsia="en-IN"/>
        </w:rPr>
        <w:br/>
        <w:t>Answer:</w:t>
      </w:r>
      <w:r w:rsidRPr="009F2CB8">
        <w:rPr>
          <w:rFonts w:ascii="Segoe UI" w:eastAsia="Times New Roman" w:hAnsi="Segoe UI" w:cs="Segoe UI"/>
          <w:color w:val="545454"/>
          <w:sz w:val="24"/>
          <w:szCs w:val="24"/>
          <w:lang w:eastAsia="en-IN"/>
        </w:rPr>
        <w:t> The Earth has enough resources to meet the needs of all but not enough to satisfy the greed of even one person”. This statement is relevant to the discussion of development as both resources and development go hand in hand. For the sustainability of development, the maintenance of resources is very crucial. Needs can be fulfilled whereas greed can never be satisfied because greed increases with every want to be fulfilled. As the statement claims, the Earth has enough resources- renewable as well as non-renewable to satisfy everyone’s needs; however, these need to be used with a view to keep the environment protected so that a balance of production and use is maintained and shortages are avoided.</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4" style="width:0;height:.75pt" o:hralign="center" o:hrstd="t" o:hrnoshade="t" o:hr="t" fillcolor="#545454" stroked="f"/>
        </w:pic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11. List a few examples of environmental degradation that you may have observed around you.</w:t>
      </w:r>
      <w:r w:rsidRPr="009F2CB8">
        <w:rPr>
          <w:rFonts w:ascii="Segoe UI" w:eastAsia="Times New Roman" w:hAnsi="Segoe UI" w:cs="Segoe UI"/>
          <w:b/>
          <w:bCs/>
          <w:color w:val="545454"/>
          <w:sz w:val="24"/>
          <w:szCs w:val="24"/>
          <w:bdr w:val="none" w:sz="0" w:space="0" w:color="auto" w:frame="1"/>
          <w:lang w:eastAsia="en-IN"/>
        </w:rPr>
        <w:br/>
        <w:t>Answer:</w:t>
      </w:r>
      <w:r w:rsidRPr="009F2CB8">
        <w:rPr>
          <w:rFonts w:ascii="Segoe UI" w:eastAsia="Times New Roman" w:hAnsi="Segoe UI" w:cs="Segoe UI"/>
          <w:color w:val="545454"/>
          <w:sz w:val="24"/>
          <w:szCs w:val="24"/>
          <w:lang w:eastAsia="en-IN"/>
        </w:rPr>
        <w:t> Few examples of environmental degradation:</w:t>
      </w:r>
    </w:p>
    <w:p w:rsidR="009F2CB8" w:rsidRPr="009F2CB8" w:rsidRDefault="009F2CB8" w:rsidP="009F2CB8">
      <w:pPr>
        <w:numPr>
          <w:ilvl w:val="0"/>
          <w:numId w:val="10"/>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Deforestation</w:t>
      </w:r>
    </w:p>
    <w:p w:rsidR="009F2CB8" w:rsidRPr="009F2CB8" w:rsidRDefault="009F2CB8" w:rsidP="009F2CB8">
      <w:pPr>
        <w:numPr>
          <w:ilvl w:val="0"/>
          <w:numId w:val="10"/>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lastRenderedPageBreak/>
        <w:t>Soil erosion</w:t>
      </w:r>
    </w:p>
    <w:p w:rsidR="009F2CB8" w:rsidRPr="009F2CB8" w:rsidRDefault="009F2CB8" w:rsidP="009F2CB8">
      <w:pPr>
        <w:numPr>
          <w:ilvl w:val="0"/>
          <w:numId w:val="10"/>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Falling levels of groundwater</w:t>
      </w:r>
    </w:p>
    <w:p w:rsidR="009F2CB8" w:rsidRPr="009F2CB8" w:rsidRDefault="009F2CB8" w:rsidP="009F2CB8">
      <w:pPr>
        <w:numPr>
          <w:ilvl w:val="0"/>
          <w:numId w:val="10"/>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Depletion of the ozone layer and combustion from automobiles causing extreme air pollution</w:t>
      </w:r>
    </w:p>
    <w:p w:rsidR="009F2CB8" w:rsidRPr="009F2CB8" w:rsidRDefault="009F2CB8" w:rsidP="009F2CB8">
      <w:pPr>
        <w:numPr>
          <w:ilvl w:val="0"/>
          <w:numId w:val="10"/>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Water Pollution</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5" style="width:0;height:.75pt" o:hralign="center" o:hrstd="t" o:hrnoshade="t" o:hr="t" fillcolor="#545454" stroked="f"/>
        </w:pic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12. For each of the items given in Table 1.6, find out which country is at the top and which is at the bottom.</w:t>
      </w:r>
      <w:r w:rsidRPr="009F2CB8">
        <w:rPr>
          <w:rFonts w:ascii="Segoe UI" w:eastAsia="Times New Roman" w:hAnsi="Segoe UI" w:cs="Segoe UI"/>
          <w:b/>
          <w:bCs/>
          <w:color w:val="545454"/>
          <w:sz w:val="24"/>
          <w:szCs w:val="24"/>
          <w:bdr w:val="none" w:sz="0" w:space="0" w:color="auto" w:frame="1"/>
          <w:lang w:eastAsia="en-IN"/>
        </w:rPr>
        <w:br/>
        <w:t>Answer:</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1492"/>
        <w:gridCol w:w="1826"/>
        <w:gridCol w:w="2034"/>
        <w:gridCol w:w="2528"/>
        <w:gridCol w:w="2626"/>
        <w:gridCol w:w="1584"/>
      </w:tblGrid>
      <w:tr w:rsidR="009F2CB8" w:rsidRPr="009F2CB8" w:rsidTr="009F2CB8">
        <w:trPr>
          <w:tblCellSpacing w:w="0" w:type="dxa"/>
        </w:trPr>
        <w:tc>
          <w:tcPr>
            <w:tcW w:w="0" w:type="auto"/>
            <w:gridSpan w:val="6"/>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TABLE 1.6 SOME DATA REGARDING INDIA AND ITS NEIGHBORS FOR 2004</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Country</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Per Capita Income in US$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Life Expectancy at birth</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Literacy Rate for 15+ yrs population</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Gross Enrollment Ratio for three levels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HDI Rank in the world</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Sri Lanka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4390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74</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69</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93</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3139</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126</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Myanmar</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1027</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48</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130</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Pakistan</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2225</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134</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Nepal</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1490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138</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Bangladesh</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1870</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24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137</w:t>
            </w:r>
          </w:p>
        </w:tc>
      </w:tr>
    </w:tbl>
    <w:p w:rsidR="009F2CB8" w:rsidRPr="009F2CB8" w:rsidRDefault="009F2CB8" w:rsidP="009F2CB8">
      <w:pPr>
        <w:numPr>
          <w:ilvl w:val="0"/>
          <w:numId w:val="11"/>
        </w:num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As per the Per Capita Income in US</w:t>
      </w:r>
      <w:r w:rsidRPr="009F2CB8">
        <w:rPr>
          <w:rFonts w:ascii="MathJax_Main" w:eastAsia="Times New Roman" w:hAnsi="MathJax_Main" w:cs="Segoe UI"/>
          <w:color w:val="545454"/>
          <w:sz w:val="28"/>
          <w:szCs w:val="28"/>
          <w:bdr w:val="none" w:sz="0" w:space="0" w:color="auto" w:frame="1"/>
          <w:lang w:eastAsia="en-IN"/>
        </w:rPr>
        <w:t>:</w:t>
      </w:r>
      <w:r w:rsidRPr="009F2CB8">
        <w:rPr>
          <w:rFonts w:ascii="MathJax_Math-italic" w:eastAsia="Times New Roman" w:hAnsi="MathJax_Math-italic" w:cs="Segoe UI"/>
          <w:color w:val="545454"/>
          <w:sz w:val="28"/>
          <w:szCs w:val="28"/>
          <w:bdr w:val="none" w:sz="0" w:space="0" w:color="auto" w:frame="1"/>
          <w:lang w:eastAsia="en-IN"/>
        </w:rPr>
        <w:t>Topcountry</w:t>
      </w:r>
      <w:r w:rsidRPr="009F2CB8">
        <w:rPr>
          <w:rFonts w:ascii="MathJax_Main" w:eastAsia="Times New Roman" w:hAnsi="MathJax_Main" w:cs="Segoe UI"/>
          <w:color w:val="545454"/>
          <w:sz w:val="28"/>
          <w:szCs w:val="28"/>
          <w:bdr w:val="none" w:sz="0" w:space="0" w:color="auto" w:frame="1"/>
          <w:lang w:eastAsia="en-IN"/>
        </w:rPr>
        <w:t>–</w:t>
      </w:r>
      <w:r w:rsidRPr="009F2CB8">
        <w:rPr>
          <w:rFonts w:ascii="MathJax_Math-italic" w:eastAsia="Times New Roman" w:hAnsi="MathJax_Math-italic" w:cs="Segoe UI"/>
          <w:color w:val="545454"/>
          <w:sz w:val="28"/>
          <w:szCs w:val="28"/>
          <w:bdr w:val="none" w:sz="0" w:space="0" w:color="auto" w:frame="1"/>
          <w:lang w:eastAsia="en-IN"/>
        </w:rPr>
        <w:t>SriLankawith</w:t>
      </w:r>
      <w:r w:rsidRPr="009F2CB8">
        <w:rPr>
          <w:rFonts w:ascii="MathJax_Main" w:eastAsia="Times New Roman" w:hAnsi="MathJax_Main" w:cs="Segoe UI"/>
          <w:color w:val="545454"/>
          <w:sz w:val="28"/>
          <w:szCs w:val="28"/>
          <w:bdr w:val="none" w:sz="0" w:space="0" w:color="auto" w:frame="1"/>
          <w:lang w:eastAsia="en-IN"/>
        </w:rPr>
        <w:t>4390</w:t>
      </w:r>
      <w:r w:rsidRPr="009F2CB8">
        <w:rPr>
          <w:rFonts w:ascii="Segoe UI" w:eastAsia="Times New Roman" w:hAnsi="Segoe UI" w:cs="Segoe UI"/>
          <w:color w:val="545454"/>
          <w:sz w:val="24"/>
          <w:szCs w:val="24"/>
          <w:bdr w:val="none" w:sz="0" w:space="0" w:color="auto" w:frame="1"/>
          <w:lang w:eastAsia="en-IN"/>
        </w:rPr>
        <w:t>:Topcountry–SriLankawith4390</w:t>
      </w:r>
      <w:r w:rsidRPr="009F2CB8">
        <w:rPr>
          <w:rFonts w:ascii="Segoe UI" w:eastAsia="Times New Roman" w:hAnsi="Segoe UI" w:cs="Segoe UI"/>
          <w:color w:val="545454"/>
          <w:sz w:val="24"/>
          <w:szCs w:val="24"/>
          <w:lang w:eastAsia="en-IN"/>
        </w:rPr>
        <w:t>; Bottom country – Myanmar with 1027$.</w:t>
      </w:r>
    </w:p>
    <w:p w:rsidR="009F2CB8" w:rsidRPr="009F2CB8" w:rsidRDefault="009F2CB8" w:rsidP="009F2CB8">
      <w:pPr>
        <w:numPr>
          <w:ilvl w:val="0"/>
          <w:numId w:val="11"/>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Considering the life Expectancy at birth: Top country – Sri Lanka has 74; Bottom country – Myanmar has 61.</w:t>
      </w:r>
    </w:p>
    <w:p w:rsidR="009F2CB8" w:rsidRPr="009F2CB8" w:rsidRDefault="009F2CB8" w:rsidP="009F2CB8">
      <w:pPr>
        <w:numPr>
          <w:ilvl w:val="0"/>
          <w:numId w:val="11"/>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Literacy Rate for 15+ yrs population: Top country – Sri Lanka has 91; Bottom country – Bangladesh has 41.</w:t>
      </w:r>
    </w:p>
    <w:p w:rsidR="009F2CB8" w:rsidRPr="009F2CB8" w:rsidRDefault="009F2CB8" w:rsidP="009F2CB8">
      <w:pPr>
        <w:numPr>
          <w:ilvl w:val="0"/>
          <w:numId w:val="11"/>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lastRenderedPageBreak/>
        <w:t>Gross Enrollment Ratio for three levels: Top country – Sri Lanka is 69; Bottom country – Pakistan is 35.</w:t>
      </w:r>
    </w:p>
    <w:p w:rsidR="009F2CB8" w:rsidRPr="009F2CB8" w:rsidRDefault="009F2CB8" w:rsidP="009F2CB8">
      <w:pPr>
        <w:numPr>
          <w:ilvl w:val="0"/>
          <w:numId w:val="11"/>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According to the HDI Rank in the world: Top country – Sri Lanka ranks 93; Bottom country – Nepal ranks 138.</w:t>
      </w:r>
    </w:p>
    <w:p w:rsidR="009F2CB8" w:rsidRPr="009F2CB8" w:rsidRDefault="009F2CB8" w:rsidP="009F2CB8">
      <w:pPr>
        <w:spacing w:before="600" w:after="600" w:line="240" w:lineRule="auto"/>
        <w:rPr>
          <w:rFonts w:ascii="Times New Roman" w:eastAsia="Times New Roman" w:hAnsi="Times New Roman" w:cs="Times New Roman"/>
          <w:sz w:val="24"/>
          <w:szCs w:val="24"/>
          <w:lang w:eastAsia="en-IN"/>
        </w:rPr>
      </w:pPr>
      <w:r w:rsidRPr="009F2CB8">
        <w:rPr>
          <w:rFonts w:ascii="Times New Roman" w:eastAsia="Times New Roman" w:hAnsi="Times New Roman" w:cs="Times New Roman"/>
          <w:sz w:val="24"/>
          <w:szCs w:val="24"/>
          <w:lang w:eastAsia="en-IN"/>
        </w:rPr>
        <w:pict>
          <v:rect id="_x0000_i1036" style="width:0;height:.75pt" o:hralign="center" o:hrstd="t" o:hrnoshade="t" o:hr="t" fillcolor="#545454" stroked="f"/>
        </w:pic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Question 13. The following table shows the proportion of undernourished adults in India. It is based on a survey of various states for the year 2001. Look at the table and answer the following questions.</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5084"/>
        <w:gridCol w:w="3197"/>
        <w:gridCol w:w="3809"/>
      </w:tblGrid>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Male (%)</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jc w:val="center"/>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Female (%)</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Kerala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19</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Karnataka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36</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38</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43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42</w:t>
            </w:r>
          </w:p>
        </w:tc>
      </w:tr>
      <w:tr w:rsidR="009F2CB8" w:rsidRPr="009F2CB8" w:rsidTr="009F2CB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All Sates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F2CB8" w:rsidRPr="009F2CB8" w:rsidRDefault="009F2CB8" w:rsidP="009F2CB8">
            <w:pPr>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bdr w:val="none" w:sz="0" w:space="0" w:color="auto" w:frame="1"/>
                <w:lang w:eastAsia="en-IN"/>
              </w:rPr>
              <w:t>46</w:t>
            </w:r>
          </w:p>
        </w:tc>
      </w:tr>
    </w:tbl>
    <w:p w:rsidR="009F2CB8" w:rsidRPr="009F2CB8" w:rsidRDefault="009F2CB8" w:rsidP="009F2CB8">
      <w:pPr>
        <w:numPr>
          <w:ilvl w:val="0"/>
          <w:numId w:val="12"/>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Compare the nutritional level of people in Kerala and Madhya Pradesh.</w:t>
      </w:r>
    </w:p>
    <w:p w:rsidR="009F2CB8" w:rsidRPr="009F2CB8" w:rsidRDefault="009F2CB8" w:rsidP="009F2CB8">
      <w:pPr>
        <w:numPr>
          <w:ilvl w:val="0"/>
          <w:numId w:val="12"/>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Can you guess why around 40 percent of people in the country are undernourished even though it is argued country? Describe in your own words.</w:t>
      </w:r>
    </w:p>
    <w:p w:rsidR="009F2CB8" w:rsidRPr="009F2CB8" w:rsidRDefault="009F2CB8" w:rsidP="009F2CB8">
      <w:pPr>
        <w:shd w:val="clear" w:color="auto" w:fill="FCFCFC"/>
        <w:spacing w:after="0" w:line="240" w:lineRule="auto"/>
        <w:rPr>
          <w:rFonts w:ascii="Segoe UI" w:eastAsia="Times New Roman" w:hAnsi="Segoe UI" w:cs="Segoe UI"/>
          <w:color w:val="545454"/>
          <w:sz w:val="24"/>
          <w:szCs w:val="24"/>
          <w:lang w:eastAsia="en-IN"/>
        </w:rPr>
      </w:pPr>
      <w:r w:rsidRPr="009F2CB8">
        <w:rPr>
          <w:rFonts w:ascii="Segoe UI" w:eastAsia="Times New Roman" w:hAnsi="Segoe UI" w:cs="Segoe UI"/>
          <w:b/>
          <w:bCs/>
          <w:color w:val="545454"/>
          <w:sz w:val="24"/>
          <w:szCs w:val="24"/>
          <w:lang w:eastAsia="en-IN"/>
        </w:rPr>
        <w:t>Answer : (i) </w:t>
      </w:r>
      <w:r w:rsidRPr="009F2CB8">
        <w:rPr>
          <w:rFonts w:ascii="Segoe UI" w:eastAsia="Times New Roman" w:hAnsi="Segoe UI" w:cs="Segoe UI"/>
          <w:color w:val="545454"/>
          <w:sz w:val="24"/>
          <w:szCs w:val="24"/>
          <w:lang w:eastAsia="en-IN"/>
        </w:rPr>
        <w:t>The nutritional level of people of Kerala is quite higher than the people – both males and females of Madhya Pradesh. Their ratio of the under-nourished is less than that of Madhya Pradesh i.e more per cent of males and females are undernourished in Madhya Pradesh.</w:t>
      </w:r>
      <w:r w:rsidRPr="009F2CB8">
        <w:rPr>
          <w:rFonts w:ascii="Segoe UI" w:eastAsia="Times New Roman" w:hAnsi="Segoe UI" w:cs="Segoe UI"/>
          <w:color w:val="545454"/>
          <w:sz w:val="24"/>
          <w:szCs w:val="24"/>
          <w:lang w:eastAsia="en-IN"/>
        </w:rPr>
        <w:br/>
      </w:r>
      <w:r w:rsidRPr="009F2CB8">
        <w:rPr>
          <w:rFonts w:ascii="Segoe UI" w:eastAsia="Times New Roman" w:hAnsi="Segoe UI" w:cs="Segoe UI"/>
          <w:b/>
          <w:bCs/>
          <w:color w:val="545454"/>
          <w:sz w:val="24"/>
          <w:szCs w:val="24"/>
          <w:bdr w:val="none" w:sz="0" w:space="0" w:color="auto" w:frame="1"/>
          <w:lang w:eastAsia="en-IN"/>
        </w:rPr>
        <w:t>(ii)</w:t>
      </w:r>
      <w:r w:rsidRPr="009F2CB8">
        <w:rPr>
          <w:rFonts w:ascii="Segoe UI" w:eastAsia="Times New Roman" w:hAnsi="Segoe UI" w:cs="Segoe UI"/>
          <w:color w:val="545454"/>
          <w:sz w:val="24"/>
          <w:szCs w:val="24"/>
          <w:lang w:eastAsia="en-IN"/>
        </w:rPr>
        <w:t> There is enough food in the country, even then 40% of the people in the country are undernourished because:</w:t>
      </w:r>
    </w:p>
    <w:p w:rsidR="009F2CB8" w:rsidRPr="009F2CB8" w:rsidRDefault="009F2CB8" w:rsidP="009F2CB8">
      <w:pPr>
        <w:numPr>
          <w:ilvl w:val="0"/>
          <w:numId w:val="13"/>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A large number of people are so poor that they cannot afford nutritious food.</w:t>
      </w:r>
    </w:p>
    <w:p w:rsidR="009F2CB8" w:rsidRPr="009F2CB8" w:rsidRDefault="009F2CB8" w:rsidP="009F2CB8">
      <w:pPr>
        <w:numPr>
          <w:ilvl w:val="0"/>
          <w:numId w:val="13"/>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In most of the states, the Public Distribution System (PDS) does not function properly and the poor people cannot get food items at cheaper rates.</w:t>
      </w:r>
    </w:p>
    <w:p w:rsidR="009F2CB8" w:rsidRPr="009F2CB8" w:rsidRDefault="009F2CB8" w:rsidP="009F2CB8">
      <w:pPr>
        <w:numPr>
          <w:ilvl w:val="0"/>
          <w:numId w:val="13"/>
        </w:numPr>
        <w:shd w:val="clear" w:color="auto" w:fill="FCFCFC"/>
        <w:spacing w:before="150" w:after="150" w:line="240" w:lineRule="auto"/>
        <w:rPr>
          <w:rFonts w:ascii="Segoe UI" w:eastAsia="Times New Roman" w:hAnsi="Segoe UI" w:cs="Segoe UI"/>
          <w:color w:val="545454"/>
          <w:sz w:val="24"/>
          <w:szCs w:val="24"/>
          <w:lang w:eastAsia="en-IN"/>
        </w:rPr>
      </w:pPr>
      <w:r w:rsidRPr="009F2CB8">
        <w:rPr>
          <w:rFonts w:ascii="Segoe UI" w:eastAsia="Times New Roman" w:hAnsi="Segoe UI" w:cs="Segoe UI"/>
          <w:color w:val="545454"/>
          <w:sz w:val="24"/>
          <w:szCs w:val="24"/>
          <w:lang w:eastAsia="en-IN"/>
        </w:rPr>
        <w:t>There is a lack of educational and health facilities in many parts of the country. So many people remain backward and poor. As such, they are unable to get nutritious food.</w:t>
      </w: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bookmarkStart w:id="59" w:name="_GoBack"/>
      <w:bookmarkEnd w:id="59"/>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Default="009F2CB8" w:rsidP="009F2CB8">
      <w:pPr>
        <w:shd w:val="clear" w:color="auto" w:fill="FFFFFF"/>
        <w:spacing w:after="390" w:line="465" w:lineRule="atLeast"/>
        <w:rPr>
          <w:rFonts w:ascii="Open Sans" w:eastAsia="Times New Roman" w:hAnsi="Open Sans" w:cs="Times New Roman"/>
          <w:color w:val="222222"/>
          <w:sz w:val="26"/>
          <w:szCs w:val="26"/>
          <w:lang w:eastAsia="en-IN"/>
        </w:rPr>
      </w:pPr>
    </w:p>
    <w:p w:rsidR="009F2CB8" w:rsidRPr="009F2CB8" w:rsidRDefault="009F2CB8" w:rsidP="009F2CB8">
      <w:pPr>
        <w:shd w:val="clear" w:color="auto" w:fill="FFFFFF"/>
        <w:spacing w:after="390" w:line="465" w:lineRule="atLeast"/>
        <w:rPr>
          <w:ins w:id="60" w:author="Unknown"/>
          <w:rFonts w:ascii="Open Sans" w:eastAsia="Times New Roman" w:hAnsi="Open Sans" w:cs="Times New Roman"/>
          <w:color w:val="222222"/>
          <w:sz w:val="26"/>
          <w:szCs w:val="26"/>
          <w:lang w:eastAsia="en-IN"/>
        </w:rPr>
      </w:pPr>
    </w:p>
    <w:p w:rsidR="0063374C" w:rsidRDefault="0063374C"/>
    <w:sectPr w:rsidR="00633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41B6"/>
    <w:multiLevelType w:val="multilevel"/>
    <w:tmpl w:val="6B3E90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164A3ACD"/>
    <w:multiLevelType w:val="multilevel"/>
    <w:tmpl w:val="20C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0627B"/>
    <w:multiLevelType w:val="multilevel"/>
    <w:tmpl w:val="98B26D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8AB0A65"/>
    <w:multiLevelType w:val="multilevel"/>
    <w:tmpl w:val="EC2E1E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40D442C"/>
    <w:multiLevelType w:val="multilevel"/>
    <w:tmpl w:val="26C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B5E34"/>
    <w:multiLevelType w:val="multilevel"/>
    <w:tmpl w:val="9C8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6B3A7F"/>
    <w:multiLevelType w:val="multilevel"/>
    <w:tmpl w:val="AA1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23A00"/>
    <w:multiLevelType w:val="multilevel"/>
    <w:tmpl w:val="B34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67E8F"/>
    <w:multiLevelType w:val="multilevel"/>
    <w:tmpl w:val="151064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6E3C52B5"/>
    <w:multiLevelType w:val="multilevel"/>
    <w:tmpl w:val="3D4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40444"/>
    <w:multiLevelType w:val="multilevel"/>
    <w:tmpl w:val="977884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71807F26"/>
    <w:multiLevelType w:val="multilevel"/>
    <w:tmpl w:val="41C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D127F6"/>
    <w:multiLevelType w:val="multilevel"/>
    <w:tmpl w:val="956C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11"/>
  </w:num>
  <w:num w:numId="5">
    <w:abstractNumId w:val="9"/>
  </w:num>
  <w:num w:numId="6">
    <w:abstractNumId w:val="0"/>
  </w:num>
  <w:num w:numId="7">
    <w:abstractNumId w:val="10"/>
  </w:num>
  <w:num w:numId="8">
    <w:abstractNumId w:val="2"/>
  </w:num>
  <w:num w:numId="9">
    <w:abstractNumId w:val="12"/>
  </w:num>
  <w:num w:numId="10">
    <w:abstractNumId w:val="4"/>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DB"/>
    <w:rsid w:val="0063374C"/>
    <w:rsid w:val="009F2CB8"/>
    <w:rsid w:val="00D1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C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C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C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CB8"/>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9F2CB8"/>
  </w:style>
  <w:style w:type="paragraph" w:styleId="NormalWeb">
    <w:name w:val="Normal (Web)"/>
    <w:basedOn w:val="Normal"/>
    <w:uiPriority w:val="99"/>
    <w:unhideWhenUsed/>
    <w:rsid w:val="009F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roverride-16">
    <w:name w:val="charoverride-16"/>
    <w:basedOn w:val="DefaultParagraphFont"/>
    <w:rsid w:val="009F2CB8"/>
  </w:style>
  <w:style w:type="paragraph" w:customStyle="1" w:styleId="caption">
    <w:name w:val="caption"/>
    <w:basedOn w:val="Normal"/>
    <w:rsid w:val="009F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roverride-11">
    <w:name w:val="charoverride-11"/>
    <w:basedOn w:val="DefaultParagraphFont"/>
    <w:rsid w:val="009F2CB8"/>
  </w:style>
  <w:style w:type="character" w:styleId="Strong">
    <w:name w:val="Strong"/>
    <w:basedOn w:val="DefaultParagraphFont"/>
    <w:uiPriority w:val="22"/>
    <w:qFormat/>
    <w:rsid w:val="009F2CB8"/>
    <w:rPr>
      <w:b/>
      <w:bCs/>
    </w:rPr>
  </w:style>
  <w:style w:type="paragraph" w:customStyle="1" w:styleId="body-text">
    <w:name w:val="body-text"/>
    <w:basedOn w:val="Normal"/>
    <w:rsid w:val="009F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roverride-24">
    <w:name w:val="charoverride-24"/>
    <w:basedOn w:val="DefaultParagraphFont"/>
    <w:rsid w:val="009F2CB8"/>
  </w:style>
  <w:style w:type="character" w:customStyle="1" w:styleId="mi">
    <w:name w:val="mi"/>
    <w:basedOn w:val="DefaultParagraphFont"/>
    <w:rsid w:val="009F2CB8"/>
  </w:style>
  <w:style w:type="character" w:customStyle="1" w:styleId="mo">
    <w:name w:val="mo"/>
    <w:basedOn w:val="DefaultParagraphFont"/>
    <w:rsid w:val="009F2CB8"/>
  </w:style>
  <w:style w:type="character" w:customStyle="1" w:styleId="mjxassistivemathml">
    <w:name w:val="mjx_assistive_mathml"/>
    <w:basedOn w:val="DefaultParagraphFont"/>
    <w:rsid w:val="009F2CB8"/>
  </w:style>
  <w:style w:type="character" w:customStyle="1" w:styleId="mn">
    <w:name w:val="mn"/>
    <w:basedOn w:val="DefaultParagraphFont"/>
    <w:rsid w:val="009F2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C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C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C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CB8"/>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9F2CB8"/>
  </w:style>
  <w:style w:type="paragraph" w:styleId="NormalWeb">
    <w:name w:val="Normal (Web)"/>
    <w:basedOn w:val="Normal"/>
    <w:uiPriority w:val="99"/>
    <w:unhideWhenUsed/>
    <w:rsid w:val="009F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roverride-16">
    <w:name w:val="charoverride-16"/>
    <w:basedOn w:val="DefaultParagraphFont"/>
    <w:rsid w:val="009F2CB8"/>
  </w:style>
  <w:style w:type="paragraph" w:customStyle="1" w:styleId="caption">
    <w:name w:val="caption"/>
    <w:basedOn w:val="Normal"/>
    <w:rsid w:val="009F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roverride-11">
    <w:name w:val="charoverride-11"/>
    <w:basedOn w:val="DefaultParagraphFont"/>
    <w:rsid w:val="009F2CB8"/>
  </w:style>
  <w:style w:type="character" w:styleId="Strong">
    <w:name w:val="Strong"/>
    <w:basedOn w:val="DefaultParagraphFont"/>
    <w:uiPriority w:val="22"/>
    <w:qFormat/>
    <w:rsid w:val="009F2CB8"/>
    <w:rPr>
      <w:b/>
      <w:bCs/>
    </w:rPr>
  </w:style>
  <w:style w:type="paragraph" w:customStyle="1" w:styleId="body-text">
    <w:name w:val="body-text"/>
    <w:basedOn w:val="Normal"/>
    <w:rsid w:val="009F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roverride-24">
    <w:name w:val="charoverride-24"/>
    <w:basedOn w:val="DefaultParagraphFont"/>
    <w:rsid w:val="009F2CB8"/>
  </w:style>
  <w:style w:type="character" w:customStyle="1" w:styleId="mi">
    <w:name w:val="mi"/>
    <w:basedOn w:val="DefaultParagraphFont"/>
    <w:rsid w:val="009F2CB8"/>
  </w:style>
  <w:style w:type="character" w:customStyle="1" w:styleId="mo">
    <w:name w:val="mo"/>
    <w:basedOn w:val="DefaultParagraphFont"/>
    <w:rsid w:val="009F2CB8"/>
  </w:style>
  <w:style w:type="character" w:customStyle="1" w:styleId="mjxassistivemathml">
    <w:name w:val="mjx_assistive_mathml"/>
    <w:basedOn w:val="DefaultParagraphFont"/>
    <w:rsid w:val="009F2CB8"/>
  </w:style>
  <w:style w:type="character" w:customStyle="1" w:styleId="mn">
    <w:name w:val="mn"/>
    <w:basedOn w:val="DefaultParagraphFont"/>
    <w:rsid w:val="009F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351746">
      <w:bodyDiv w:val="1"/>
      <w:marLeft w:val="0"/>
      <w:marRight w:val="0"/>
      <w:marTop w:val="0"/>
      <w:marBottom w:val="0"/>
      <w:divBdr>
        <w:top w:val="none" w:sz="0" w:space="0" w:color="auto"/>
        <w:left w:val="none" w:sz="0" w:space="0" w:color="auto"/>
        <w:bottom w:val="none" w:sz="0" w:space="0" w:color="auto"/>
        <w:right w:val="none" w:sz="0" w:space="0" w:color="auto"/>
      </w:divBdr>
    </w:div>
    <w:div w:id="9560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2020-03-20T15:52:00Z</dcterms:created>
  <dcterms:modified xsi:type="dcterms:W3CDTF">2020-03-20T16:02:00Z</dcterms:modified>
</cp:coreProperties>
</file>