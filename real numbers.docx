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64" w:rsidRPr="00274464" w:rsidRDefault="00274464" w:rsidP="0027446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bookmarkStart w:id="0" w:name="_GoBack"/>
      <w:bookmarkEnd w:id="0"/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Natural numbers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: Counting numbers are called Natural numbers. These numbers are denoted by N = {1, 2, </w:t>
      </w:r>
      <w:proofErr w:type="gram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3, ………}</w:t>
      </w:r>
      <w:proofErr w:type="gramEnd"/>
    </w:p>
    <w:p w:rsidR="00274464" w:rsidRPr="00274464" w:rsidRDefault="00274464" w:rsidP="0027446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Whole numbers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The collection of natural numbers along with 0 is the collection of Whole number and is denoted by W.</w:t>
      </w:r>
    </w:p>
    <w:p w:rsidR="00274464" w:rsidRPr="00274464" w:rsidRDefault="00274464" w:rsidP="0027446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Integers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The collection of natural numbers, their negatives along with the number zero are called Integers. This collection is denoted by Z.</w:t>
      </w:r>
    </w:p>
    <w:p w:rsidR="00274464" w:rsidRPr="00274464" w:rsidRDefault="00274464" w:rsidP="0027446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Rational number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The numbers, which are obtained by dividing two integers, are called Rational numbers. </w:t>
      </w: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Division by zero is not defined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274464" w:rsidRPr="00274464" w:rsidRDefault="00274464" w:rsidP="00274464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spellStart"/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Coprime</w:t>
      </w:r>
      <w:proofErr w:type="spell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: If HCF of two numbers is 1, then the two numbers area called relatively prime or </w:t>
      </w:r>
      <w:proofErr w:type="spell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coprime</w:t>
      </w:r>
      <w:proofErr w:type="spell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1. </w:t>
      </w: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Euclid’s division </w:t>
      </w:r>
      <w:proofErr w:type="gramStart"/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lemma :</w:t>
      </w:r>
      <w:proofErr w:type="gramEnd"/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For given positive integers ‘a’ and ‘b’ there exist unique whole numbers ‘q’ and ‘r’ satisfying the relation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914525" cy="152400"/>
            <wp:effectExtent l="0" t="0" r="9525" b="0"/>
            <wp:docPr id="29" name="Picture 29" descr="https://elpiscart.com/cgi-bin/mathtex.cgi?%7b\text%7ba%20%7d%7d%20=%20\;%7b\text%7bbq%20%7d%7d%20+%20\;%7b\text%7br%7d%7d,%7b\text%7b%20%7d%7d0\;%20\leqslant%20\;%7b\text%7br%20%7d%7d%20&amp;lt;%20\;%7b\text%7bb%7d%7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piscart.com/cgi-bin/mathtex.cgi?%7b\text%7ba%20%7d%7d%20=%20\;%7b\text%7bbq%20%7d%7d%20+%20\;%7b\text%7br%7d%7d,%7b\text%7b%20%7d%7d0\;%20\leqslant%20\;%7b\text%7br%20%7d%7d%20&amp;lt;%20\;%7b\text%7bb%7d%7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Theorem: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66675"/>
            <wp:effectExtent l="0" t="0" r="9525" b="9525"/>
            <wp:docPr id="28" name="Picture 28" descr="https://elpiscart.com/cgi-bin/mathtex.cgi?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piscart.com/cgi-bin/mathtex.cgi?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" cy="104775"/>
            <wp:effectExtent l="0" t="0" r="9525" b="9525"/>
            <wp:docPr id="27" name="Picture 27" descr="https://elpiscart.com/cgi-bin/mathtex.cgi?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piscart.com/cgi-bin/mathtex.cgi?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are non-zero integers, the least positive integer which is expressible as a linear combination of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66675"/>
            <wp:effectExtent l="0" t="0" r="9525" b="9525"/>
            <wp:docPr id="26" name="Picture 26" descr="https://elpiscart.com/cgi-bin/mathtex.cgi?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piscart.com/cgi-bin/mathtex.cgi?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" cy="104775"/>
            <wp:effectExtent l="0" t="0" r="9525" b="9525"/>
            <wp:docPr id="25" name="Picture 25" descr="https://elpiscart.com/cgi-bin/mathtex.cgi?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lpiscart.com/cgi-bin/mathtex.cgi?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is the HCF of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66675"/>
            <wp:effectExtent l="0" t="0" r="9525" b="9525"/>
            <wp:docPr id="24" name="Picture 24" descr="https://elpiscart.com/cgi-bin/mathtex.cgi?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piscart.com/cgi-bin/mathtex.cgi?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" cy="104775"/>
            <wp:effectExtent l="0" t="0" r="9525" b="9525"/>
            <wp:docPr id="23" name="Picture 23" descr="https://elpiscart.com/cgi-bin/mathtex.cgi?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piscart.com/cgi-bin/mathtex.cgi?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 i.e.,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104775"/>
            <wp:effectExtent l="0" t="0" r="9525" b="9525"/>
            <wp:docPr id="22" name="Picture 22" descr="https://elpiscart.com/cgi-bin/mathtex.cgi?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piscart.com/cgi-bin/mathtex.cgi?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is the HCF of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66675"/>
            <wp:effectExtent l="0" t="0" r="9525" b="9525"/>
            <wp:docPr id="21" name="Picture 21" descr="https://elpiscart.com/cgi-bin/mathtex.cgi?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lpiscart.com/cgi-bin/mathtex.cgi?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" cy="104775"/>
            <wp:effectExtent l="0" t="0" r="9525" b="9525"/>
            <wp:docPr id="20" name="Picture 20" descr="https://elpiscart.com/cgi-bin/mathtex.cgi?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lpiscart.com/cgi-bin/mathtex.cgi?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 then these exist integers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42875" cy="85725"/>
            <wp:effectExtent l="0" t="0" r="9525" b="9525"/>
            <wp:docPr id="19" name="Picture 19" descr="https://elpiscart.com/cgi-bin/mathtex.cgi?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lpiscart.com/cgi-bin/mathtex.cgi?x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33350" cy="95250"/>
            <wp:effectExtent l="0" t="0" r="0" b="0"/>
            <wp:docPr id="18" name="Picture 18" descr="https://elpiscart.com/cgi-bin/mathtex.cgi?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lpiscart.com/cgi-bin/mathtex.cgi?y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 such that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33450" cy="133350"/>
            <wp:effectExtent l="0" t="0" r="0" b="0"/>
            <wp:docPr id="17" name="Picture 17" descr="https://elpiscart.com/cgi-bin/mathtex.cgi?d%20=%20a%7bx_1%7d%20+%20b%7by_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lpiscart.com/cgi-bin/mathtex.cgi?d%20=%20a%7bx_1%7d%20+%20b%7by_1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104775"/>
            <wp:effectExtent l="0" t="0" r="9525" b="9525"/>
            <wp:docPr id="16" name="Picture 16" descr="https://elpiscart.com/cgi-bin/mathtex.cgi?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lpiscart.com/cgi-bin/mathtex.cgi?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is the smallest positive integer which is expressible in this form.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The HCF of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66675"/>
            <wp:effectExtent l="0" t="0" r="9525" b="9525"/>
            <wp:docPr id="15" name="Picture 15" descr="https://elpiscart.com/cgi-bin/mathtex.cgi?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lpiscart.com/cgi-bin/mathtex.cgi?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" cy="104775"/>
            <wp:effectExtent l="0" t="0" r="9525" b="9525"/>
            <wp:docPr id="14" name="Picture 14" descr="https://elpiscart.com/cgi-bin/mathtex.cgi?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lpiscart.com/cgi-bin/mathtex.cgi?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is denoted by HCF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23850" cy="171450"/>
            <wp:effectExtent l="0" t="0" r="0" b="0"/>
            <wp:docPr id="13" name="Picture 13" descr="https://elpiscart.com/cgi-bin/mathtex.cgi?\left(%20%7ba,b%7d%20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lpiscart.com/cgi-bin/mathtex.cgi?\left(%20%7ba,b%7d%20\righ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2. </w:t>
      </w: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Euclid’s division </w:t>
      </w:r>
      <w:proofErr w:type="gramStart"/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algorithms :</w:t>
      </w:r>
      <w:proofErr w:type="gramEnd"/>
    </w:p>
    <w:p w:rsidR="00274464" w:rsidRPr="00274464" w:rsidRDefault="00274464" w:rsidP="00274464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HCF of any two positive integers </w:t>
      </w:r>
      <w:proofErr w:type="gram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 and</w:t>
      </w:r>
      <w:proofErr w:type="gram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b. With a &gt; b is obtained as follows: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Step </w:t>
      </w:r>
      <w:proofErr w:type="gramStart"/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1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Apply Euclid’s division lemma to a and b to find q and r such that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952625" cy="152400"/>
            <wp:effectExtent l="0" t="0" r="9525" b="0"/>
            <wp:docPr id="12" name="Picture 12" descr="https://elpiscart.com/cgi-bin/mathtex.cgi?%7b\text%7ba%20%7d%7d%20=%20\;%7b\text%7bbq%20%7d%7d%20+%20\;%7b\text%7br%7d%7d\;,%7b\text%7b%20%7d%7d0\;%20\leqslant%20\;%7b\text%7br%20%7d%7d%20&amp;lt;%20\;%7b\text%7bb%7d%7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lpiscart.com/cgi-bin/mathtex.cgi?%7b\text%7ba%20%7d%7d%20=%20\;%7b\text%7bbq%20%7d%7d%20+%20\;%7b\text%7br%7d%7d\;,%7b\text%7b%20%7d%7d0\;%20\leqslant%20\;%7b\text%7br%20%7d%7d%20&amp;lt;%20\;%7b\text%7bb%7d%7d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64" w:rsidRPr="00274464" w:rsidRDefault="00274464" w:rsidP="00274464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b = Divisor</w:t>
      </w:r>
    </w:p>
    <w:p w:rsidR="00274464" w:rsidRPr="00274464" w:rsidRDefault="00274464" w:rsidP="00274464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q = Quotient</w:t>
      </w:r>
    </w:p>
    <w:p w:rsidR="00274464" w:rsidRPr="00274464" w:rsidRDefault="00274464" w:rsidP="00274464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r =</w:t>
      </w:r>
      <w:proofErr w:type="gram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 Remainder</w:t>
      </w:r>
      <w:proofErr w:type="gramEnd"/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Step II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If r</w:t>
      </w:r>
      <w:proofErr w:type="gram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 =</w:t>
      </w:r>
      <w:proofErr w:type="gram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0, HCF (</w:t>
      </w:r>
      <w:proofErr w:type="spell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a,b</w:t>
      </w:r>
      <w:proofErr w:type="spell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)=b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61950" cy="152400"/>
            <wp:effectExtent l="0" t="0" r="0" b="0"/>
            <wp:docPr id="11" name="Picture 11" descr="https://elpiscart.com/cgi-bin/mathtex.cgi?r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lpiscart.com/cgi-bin/mathtex.cgi?r%20\ne%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 apply Euclid’s lemma to b and r.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Step III:</w:t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Continue the process till the remainder is zero. The divisor at this stage will be the required HCF.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3. </w:t>
      </w:r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The Fundamental Theorem of </w:t>
      </w:r>
      <w:proofErr w:type="gramStart"/>
      <w:r w:rsidRPr="00274464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Arithmetic :</w:t>
      </w:r>
      <w:proofErr w:type="gramEnd"/>
    </w:p>
    <w:p w:rsidR="00274464" w:rsidRPr="00274464" w:rsidRDefault="00274464" w:rsidP="00274464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Every composite number can be expressed (factorized) as a product of primes and this factorization is unique, apart from the order in which the prime factors occur.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00350" cy="123825"/>
            <wp:effectExtent l="0" t="0" r="0" b="9525"/>
            <wp:docPr id="10" name="Picture 10" descr="https://elpiscart.com/cgi-bin/mathtex.cgi?Ex:\;\;24%20=%202%20\times%202%20\times%202%20\times%203%20=%203%20\times%202%20\times%202%20\times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lpiscart.com/cgi-bin/mathtex.cgi?Ex:\;\;24%20=%202%20\times%202%20\times%202%20\times%203%20=%203%20\times%202%20\times%202%20\times%2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4. Let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57200" cy="314325"/>
            <wp:effectExtent l="0" t="0" r="0" b="9525"/>
            <wp:docPr id="9" name="Picture 9" descr="https://elpiscart.com/cgi-bin/mathtex.cgi?x%20=%20%7bp%20\over%20q%7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lpiscart.com/cgi-bin/mathtex.cgi?x%20=%20%7bp%20\over%20q%7d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61950" cy="152400"/>
            <wp:effectExtent l="0" t="0" r="0" b="0"/>
            <wp:docPr id="8" name="Picture 8" descr="https://elpiscart.com/cgi-bin/mathtex.cgi?q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lpiscart.com/cgi-bin/mathtex.cgi?q%20\ne%2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 to be a rational number, such that the prime factorization of ‘q’ is of the form 2m+5n, where m, n </w:t>
      </w:r>
      <w:proofErr w:type="gramStart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are</w:t>
      </w:r>
      <w:proofErr w:type="gramEnd"/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non-negative integers. Then x has a decimal expansion which is terminating.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5. Let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942975" cy="314325"/>
            <wp:effectExtent l="0" t="0" r="9525" b="9525"/>
            <wp:docPr id="7" name="Picture 7" descr="https://elpiscart.com/cgi-bin/mathtex.cgi?x%20=%20\frac%7bp%7d%7bq%7d,\;\;q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lpiscart.com/cgi-bin/mathtex.cgi?x%20=%20\frac%7bp%7d%7bq%7d,\;\;q%20\ne%2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464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be a rational number, such that the prime factorization of q is not of the form 2m+5n, where m, n are non-negative integers. Then x has a decimal expansion which is non-terminating repeating.</w:t>
      </w:r>
    </w:p>
    <w:p w:rsidR="00274464" w:rsidRPr="00274464" w:rsidRDefault="00274464" w:rsidP="00274464">
      <w:pPr>
        <w:shd w:val="clear" w:color="auto" w:fill="FCFCFC"/>
        <w:spacing w:after="0" w:line="240" w:lineRule="auto"/>
        <w:rPr>
          <w:ins w:id="1" w:author="Unknown"/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ins w:id="2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lastRenderedPageBreak/>
          <w:t>6. </w:t>
        </w:r>
      </w:ins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09550" cy="161925"/>
            <wp:effectExtent l="0" t="0" r="0" b="9525"/>
            <wp:docPr id="6" name="Picture 6" descr="https://elpiscart.com/cgi-bin/mathtex.cgi?\sqrt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lpiscart.com/cgi-bin/mathtex.cgi?\sqrt%20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 is irrational, which p is a prime. A number is called irrational if it cannot be written in the form </w:t>
        </w:r>
      </w:ins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23825" cy="352425"/>
            <wp:effectExtent l="0" t="0" r="9525" b="9525"/>
            <wp:docPr id="5" name="Picture 5" descr="https://elpiscart.com/cgi-bin/mathtex.cgi?\frac%7bP%7d%7bq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lpiscart.com/cgi-bin/mathtex.cgi?\frac%7bP%7d%7bq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 where p and q are integers and </w:t>
        </w:r>
      </w:ins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61975" cy="152400"/>
            <wp:effectExtent l="0" t="0" r="9525" b="0"/>
            <wp:docPr id="4" name="Picture 4" descr="https://elpiscart.com/cgi-bin/mathtex.cgi?%7b\text%7bq%7d%7d\;\,\,%20\ne%20%7b\text%7b%20%7d%7d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elpiscart.com/cgi-bin/mathtex.cgi?%7b\text%7bq%7d%7d\;\,\,%20\ne%20%7b\text%7b%20%7d%7d0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64" w:rsidRPr="00274464" w:rsidRDefault="00274464" w:rsidP="00274464">
      <w:pPr>
        <w:shd w:val="clear" w:color="auto" w:fill="FCFCFC"/>
        <w:spacing w:after="240" w:line="240" w:lineRule="auto"/>
        <w:rPr>
          <w:ins w:id="5" w:author="Unknown"/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ins w:id="6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 xml:space="preserve">8. If a and b are two positive integers, then </w:t>
        </w:r>
        <w:proofErr w:type="gramStart"/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HCF(</w:t>
        </w:r>
        <w:proofErr w:type="gramEnd"/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a, b) x LCM(a, b) = a x b</w:t>
        </w:r>
      </w:ins>
    </w:p>
    <w:p w:rsidR="00274464" w:rsidRPr="00274464" w:rsidRDefault="00274464" w:rsidP="00274464">
      <w:pPr>
        <w:shd w:val="clear" w:color="auto" w:fill="FCFCFC"/>
        <w:spacing w:after="240" w:line="240" w:lineRule="auto"/>
        <w:rPr>
          <w:ins w:id="7" w:author="Unknown"/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ins w:id="8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 xml:space="preserve">i.e., (HCF x LCM) of two </w:t>
        </w:r>
        <w:proofErr w:type="spellStart"/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intergers</w:t>
        </w:r>
        <w:proofErr w:type="spellEnd"/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 xml:space="preserve"> = Product of </w:t>
        </w:r>
        <w:proofErr w:type="spellStart"/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intergers</w:t>
        </w:r>
        <w:proofErr w:type="spellEnd"/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.</w:t>
        </w:r>
      </w:ins>
    </w:p>
    <w:p w:rsidR="00274464" w:rsidRPr="00274464" w:rsidRDefault="00274464" w:rsidP="00274464">
      <w:pPr>
        <w:shd w:val="clear" w:color="auto" w:fill="FCFCFC"/>
        <w:spacing w:after="0" w:line="240" w:lineRule="auto"/>
        <w:rPr>
          <w:ins w:id="9" w:author="Unknown"/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ins w:id="10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9. A rational number which when expressed in the lowest term has factors 2 or 5 in the denominator can be written as terminating decimal otherwise a non-terminating recurring decimal. In other words, if the rational number </w:t>
        </w:r>
      </w:ins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285750"/>
            <wp:effectExtent l="0" t="0" r="9525" b="0"/>
            <wp:docPr id="3" name="Picture 3" descr="https://elpiscart.com/cgi-bin/mathtex.cgi?%7ba%20\over%20b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lpiscart.com/cgi-bin/mathtex.cgi?%7ba%20\over%20b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 is, such that the prime factorization of b is of form </w:t>
        </w:r>
      </w:ins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47675" cy="152400"/>
            <wp:effectExtent l="0" t="0" r="9525" b="0"/>
            <wp:docPr id="2" name="Picture 2" descr="https://elpiscart.com/cgi-bin/mathtex.cgi?%7b2%5em%7d%7b.5%5en%7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lpiscart.com/cgi-bin/mathtex.cgi?%7b2%5em%7d%7b.5%5en%7d,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 where m and n are natural numbers, then </w:t>
        </w:r>
      </w:ins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285750"/>
            <wp:effectExtent l="0" t="0" r="9525" b="0"/>
            <wp:docPr id="1" name="Picture 1" descr="https://elpiscart.com/cgi-bin/mathtex.cgi?%7ba%20\over%20b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lpiscart.com/cgi-bin/mathtex.cgi?%7ba%20\over%20b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3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 has a terminating decimal expansion.</w:t>
        </w:r>
      </w:ins>
    </w:p>
    <w:p w:rsidR="00274464" w:rsidRPr="00274464" w:rsidRDefault="00274464" w:rsidP="00274464">
      <w:pPr>
        <w:shd w:val="clear" w:color="auto" w:fill="FCFCFC"/>
        <w:spacing w:after="240" w:line="240" w:lineRule="auto"/>
        <w:rPr>
          <w:ins w:id="14" w:author="Unknown"/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ins w:id="15" w:author="Unknown">
        <w:r w:rsidRPr="00274464">
          <w:rPr>
            <w:rFonts w:ascii="Segoe UI" w:eastAsia="Times New Roman" w:hAnsi="Segoe UI" w:cs="Segoe UI"/>
            <w:color w:val="545454"/>
            <w:sz w:val="24"/>
            <w:szCs w:val="24"/>
            <w:lang w:eastAsia="en-IN"/>
          </w:rPr>
          <w:t>10. We conclude that every rational number can be represented in the form of terminating or non-terminating recurring decimal.</w:t>
        </w:r>
      </w:ins>
    </w:p>
    <w:p w:rsidR="00EB59F6" w:rsidRDefault="00EB59F6"/>
    <w:sectPr w:rsidR="00EB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6BDD"/>
    <w:multiLevelType w:val="multilevel"/>
    <w:tmpl w:val="B298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39"/>
    <w:rsid w:val="00274464"/>
    <w:rsid w:val="00EB59F6"/>
    <w:rsid w:val="00E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4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4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2020-03-13T13:30:00Z</dcterms:created>
  <dcterms:modified xsi:type="dcterms:W3CDTF">2020-03-13T13:36:00Z</dcterms:modified>
</cp:coreProperties>
</file>