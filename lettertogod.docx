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F33" w:rsidRPr="00D32C91" w:rsidRDefault="006D7F33" w:rsidP="006D7F33">
      <w:pPr>
        <w:shd w:val="clear" w:color="auto" w:fill="FFFFFF"/>
        <w:spacing w:after="390" w:line="240" w:lineRule="auto"/>
        <w:rPr>
          <w:rFonts w:ascii="Arial" w:eastAsia="Times New Roman" w:hAnsi="Arial" w:cs="Arial"/>
          <w:b/>
          <w:bCs/>
          <w:color w:val="00CCFF"/>
          <w:sz w:val="36"/>
          <w:szCs w:val="36"/>
          <w:lang w:eastAsia="en-IN"/>
        </w:rPr>
      </w:pPr>
      <w:r w:rsidRPr="00D32C91">
        <w:rPr>
          <w:rFonts w:ascii="Arial" w:eastAsia="Times New Roman" w:hAnsi="Arial" w:cs="Arial"/>
          <w:b/>
          <w:bCs/>
          <w:color w:val="00CCFF"/>
          <w:sz w:val="36"/>
          <w:szCs w:val="36"/>
          <w:lang w:eastAsia="en-IN"/>
        </w:rPr>
        <w:t>CLASS 10 CBSE NOTES LETTER TO GOD</w:t>
      </w:r>
    </w:p>
    <w:p w:rsidR="006D7F33" w:rsidRPr="006D7F33" w:rsidRDefault="006D7F33" w:rsidP="006D7F33">
      <w:pPr>
        <w:shd w:val="clear" w:color="auto" w:fill="FFFFFF"/>
        <w:spacing w:after="390" w:line="240" w:lineRule="auto"/>
        <w:rPr>
          <w:rFonts w:ascii="Arial" w:eastAsia="Times New Roman" w:hAnsi="Arial" w:cs="Arial"/>
          <w:color w:val="222222"/>
          <w:sz w:val="24"/>
          <w:szCs w:val="24"/>
          <w:lang w:eastAsia="en-IN"/>
        </w:rPr>
      </w:pPr>
      <w:r w:rsidRPr="00D32C91">
        <w:rPr>
          <w:rFonts w:ascii="Arial" w:eastAsia="Times New Roman" w:hAnsi="Arial" w:cs="Arial"/>
          <w:b/>
          <w:bCs/>
          <w:color w:val="222222"/>
          <w:sz w:val="24"/>
          <w:szCs w:val="24"/>
          <w:lang w:eastAsia="en-IN"/>
        </w:rPr>
        <w:t>Chapter Sketch</w:t>
      </w:r>
      <w:r w:rsidRPr="006D7F33">
        <w:rPr>
          <w:rFonts w:ascii="Arial" w:eastAsia="Times New Roman" w:hAnsi="Arial" w:cs="Arial"/>
          <w:color w:val="222222"/>
          <w:sz w:val="24"/>
          <w:szCs w:val="24"/>
          <w:lang w:eastAsia="en-IN"/>
        </w:rPr>
        <w:br/>
        <w:t>The story recounts the hard life and extreme faith in God of a poor farmer (Lencho) who has lost his crop due to heavy rain and hailstones. It was the only source of income to fulfil his family’s desires. He firmly believes that God will help him in such a situation and would not let him and his family die due to hunger. He writes a letter to God to seek help. Some kind employees of the post office helped him. So, the story tells us to have faith in God and never lose hope in adverse situations.</w:t>
      </w:r>
    </w:p>
    <w:p w:rsidR="006D7F33" w:rsidRPr="006D7F33" w:rsidRDefault="006D7F33" w:rsidP="006D7F33">
      <w:pPr>
        <w:shd w:val="clear" w:color="auto" w:fill="FFFFFF"/>
        <w:spacing w:after="390" w:line="240" w:lineRule="auto"/>
        <w:rPr>
          <w:rFonts w:ascii="Arial" w:eastAsia="Times New Roman" w:hAnsi="Arial" w:cs="Arial"/>
          <w:color w:val="222222"/>
          <w:sz w:val="24"/>
          <w:szCs w:val="24"/>
          <w:lang w:eastAsia="en-IN"/>
        </w:rPr>
      </w:pPr>
      <w:r w:rsidRPr="00D32C91">
        <w:rPr>
          <w:rFonts w:ascii="Arial" w:eastAsia="Times New Roman" w:hAnsi="Arial" w:cs="Arial"/>
          <w:b/>
          <w:bCs/>
          <w:color w:val="222222"/>
          <w:sz w:val="24"/>
          <w:szCs w:val="24"/>
          <w:lang w:eastAsia="en-IN"/>
        </w:rPr>
        <w:t>About the Characters</w:t>
      </w:r>
      <w:r w:rsidRPr="006D7F33">
        <w:rPr>
          <w:rFonts w:ascii="Arial" w:eastAsia="Times New Roman" w:hAnsi="Arial" w:cs="Arial"/>
          <w:color w:val="222222"/>
          <w:sz w:val="24"/>
          <w:szCs w:val="24"/>
          <w:lang w:eastAsia="en-IN"/>
        </w:rPr>
        <w:br/>
      </w:r>
      <w:r w:rsidRPr="00D32C91">
        <w:rPr>
          <w:rFonts w:ascii="Arial" w:eastAsia="Times New Roman" w:hAnsi="Arial" w:cs="Arial"/>
          <w:b/>
          <w:bCs/>
          <w:color w:val="222222"/>
          <w:sz w:val="24"/>
          <w:szCs w:val="24"/>
          <w:lang w:eastAsia="en-IN"/>
        </w:rPr>
        <w:t>Lencho</w:t>
      </w:r>
      <w:r w:rsidRPr="006D7F33">
        <w:rPr>
          <w:rFonts w:ascii="Arial" w:eastAsia="Times New Roman" w:hAnsi="Arial" w:cs="Arial"/>
          <w:color w:val="222222"/>
          <w:sz w:val="24"/>
          <w:szCs w:val="24"/>
          <w:lang w:eastAsia="en-IN"/>
        </w:rPr>
        <w:t xml:space="preserve"> A poor farmer who lives on the crest of a low hill with his family. He was a </w:t>
      </w:r>
      <w:bookmarkStart w:id="0" w:name="_GoBack"/>
      <w:bookmarkEnd w:id="0"/>
      <w:r w:rsidRPr="006D7F33">
        <w:rPr>
          <w:rFonts w:ascii="Arial" w:eastAsia="Times New Roman" w:hAnsi="Arial" w:cs="Arial"/>
          <w:color w:val="222222"/>
          <w:sz w:val="24"/>
          <w:szCs w:val="24"/>
          <w:lang w:eastAsia="en-IN"/>
        </w:rPr>
        <w:t>firm believer of God. He is innocent, hopeful, caring and responsible.</w:t>
      </w:r>
      <w:r w:rsidRPr="006D7F33">
        <w:rPr>
          <w:rFonts w:ascii="Arial" w:eastAsia="Times New Roman" w:hAnsi="Arial" w:cs="Arial"/>
          <w:color w:val="222222"/>
          <w:sz w:val="24"/>
          <w:szCs w:val="24"/>
          <w:lang w:eastAsia="en-IN"/>
        </w:rPr>
        <w:br/>
      </w:r>
      <w:r w:rsidRPr="00D32C91">
        <w:rPr>
          <w:rFonts w:ascii="Arial" w:eastAsia="Times New Roman" w:hAnsi="Arial" w:cs="Arial"/>
          <w:b/>
          <w:bCs/>
          <w:color w:val="222222"/>
          <w:sz w:val="24"/>
          <w:szCs w:val="24"/>
          <w:lang w:eastAsia="en-IN"/>
        </w:rPr>
        <w:t>Postmaster</w:t>
      </w:r>
      <w:r w:rsidRPr="006D7F33">
        <w:rPr>
          <w:rFonts w:ascii="Arial" w:eastAsia="Times New Roman" w:hAnsi="Arial" w:cs="Arial"/>
          <w:color w:val="222222"/>
          <w:sz w:val="24"/>
          <w:szCs w:val="24"/>
          <w:lang w:eastAsia="en-IN"/>
        </w:rPr>
        <w:t> A fat, amiable fellow who helped Lencho to retain his faith in God. He gave a part of his salary in the charity for Lencho on behalf of God.</w:t>
      </w:r>
      <w:r w:rsidRPr="006D7F33">
        <w:rPr>
          <w:rFonts w:ascii="Arial" w:eastAsia="Times New Roman" w:hAnsi="Arial" w:cs="Arial"/>
          <w:color w:val="222222"/>
          <w:sz w:val="24"/>
          <w:szCs w:val="24"/>
          <w:lang w:eastAsia="en-IN"/>
        </w:rPr>
        <w:br/>
      </w:r>
      <w:r w:rsidRPr="00D32C91">
        <w:rPr>
          <w:rFonts w:ascii="Arial" w:eastAsia="Times New Roman" w:hAnsi="Arial" w:cs="Arial"/>
          <w:b/>
          <w:bCs/>
          <w:color w:val="222222"/>
          <w:sz w:val="24"/>
          <w:szCs w:val="24"/>
          <w:lang w:eastAsia="en-IN"/>
        </w:rPr>
        <w:t>Post Office Employees</w:t>
      </w:r>
      <w:r w:rsidRPr="006D7F33">
        <w:rPr>
          <w:rFonts w:ascii="Arial" w:eastAsia="Times New Roman" w:hAnsi="Arial" w:cs="Arial"/>
          <w:color w:val="222222"/>
          <w:sz w:val="24"/>
          <w:szCs w:val="24"/>
          <w:lang w:eastAsia="en-IN"/>
        </w:rPr>
        <w:t> People who helped Lencho on postmaster’s call. They laughed at Lencho when they saw the letter but helped him in his need. Lencho called them a bunch of crooks.</w:t>
      </w:r>
    </w:p>
    <w:p w:rsidR="006D7F33" w:rsidRPr="006D7F33" w:rsidRDefault="006D7F33" w:rsidP="006D7F33">
      <w:pPr>
        <w:shd w:val="clear" w:color="auto" w:fill="FFFFFF"/>
        <w:spacing w:after="390" w:line="240" w:lineRule="auto"/>
        <w:rPr>
          <w:ins w:id="1" w:author="Unknown"/>
          <w:rFonts w:ascii="Arial" w:eastAsia="Times New Roman" w:hAnsi="Arial" w:cs="Arial"/>
          <w:color w:val="222222"/>
          <w:sz w:val="24"/>
          <w:szCs w:val="24"/>
          <w:lang w:eastAsia="en-IN"/>
        </w:rPr>
      </w:pPr>
      <w:ins w:id="2" w:author="Unknown">
        <w:r w:rsidRPr="00D32C91">
          <w:rPr>
            <w:rFonts w:ascii="Arial" w:eastAsia="Times New Roman" w:hAnsi="Arial" w:cs="Arial"/>
            <w:b/>
            <w:bCs/>
            <w:color w:val="0000FF"/>
            <w:sz w:val="24"/>
            <w:szCs w:val="24"/>
            <w:lang w:eastAsia="en-IN"/>
          </w:rPr>
          <w:t>OVERVIEW OF THE CHAPTER</w:t>
        </w:r>
      </w:ins>
    </w:p>
    <w:p w:rsidR="006D7F33" w:rsidRPr="006D7F33" w:rsidRDefault="006D7F33" w:rsidP="006D7F33">
      <w:pPr>
        <w:shd w:val="clear" w:color="auto" w:fill="FFFFFF"/>
        <w:spacing w:after="390" w:line="240" w:lineRule="auto"/>
        <w:rPr>
          <w:ins w:id="3" w:author="Unknown"/>
          <w:rFonts w:ascii="Arial" w:eastAsia="Times New Roman" w:hAnsi="Arial" w:cs="Arial"/>
          <w:color w:val="222222"/>
          <w:sz w:val="24"/>
          <w:szCs w:val="24"/>
          <w:lang w:eastAsia="en-IN"/>
        </w:rPr>
      </w:pPr>
      <w:ins w:id="4" w:author="Unknown">
        <w:r w:rsidRPr="00D32C91">
          <w:rPr>
            <w:rFonts w:ascii="Arial" w:eastAsia="Times New Roman" w:hAnsi="Arial" w:cs="Arial"/>
            <w:b/>
            <w:bCs/>
            <w:color w:val="222222"/>
            <w:sz w:val="24"/>
            <w:szCs w:val="24"/>
            <w:lang w:eastAsia="en-IN"/>
          </w:rPr>
          <w:t>Lencho’s Hope of Good Harvest</w:t>
        </w:r>
        <w:r w:rsidRPr="006D7F33">
          <w:rPr>
            <w:rFonts w:ascii="Arial" w:eastAsia="Times New Roman" w:hAnsi="Arial" w:cs="Arial"/>
            <w:color w:val="222222"/>
            <w:sz w:val="24"/>
            <w:szCs w:val="24"/>
            <w:lang w:eastAsia="en-IN"/>
          </w:rPr>
          <w:br/>
          <w:t>Lencho was a farmer who lived on the crest of a low hill with his family. His was the only house in the entire valley. His field was full of ripe corn and easily visible from the house. He was eagerly waiting for a good rain to have a good harvest so he could earn money for his family.</w:t>
        </w:r>
      </w:ins>
    </w:p>
    <w:p w:rsidR="006D7F33" w:rsidRPr="006D7F33" w:rsidRDefault="006D7F33" w:rsidP="006D7F33">
      <w:pPr>
        <w:shd w:val="clear" w:color="auto" w:fill="FFFFFF"/>
        <w:spacing w:after="390" w:line="240" w:lineRule="auto"/>
        <w:rPr>
          <w:ins w:id="5" w:author="Unknown"/>
          <w:rFonts w:ascii="Arial" w:eastAsia="Times New Roman" w:hAnsi="Arial" w:cs="Arial"/>
          <w:color w:val="222222"/>
          <w:sz w:val="24"/>
          <w:szCs w:val="24"/>
          <w:lang w:eastAsia="en-IN"/>
        </w:rPr>
      </w:pPr>
      <w:ins w:id="6" w:author="Unknown">
        <w:r w:rsidRPr="00D32C91">
          <w:rPr>
            <w:rFonts w:ascii="Arial" w:eastAsia="Times New Roman" w:hAnsi="Arial" w:cs="Arial"/>
            <w:b/>
            <w:bCs/>
            <w:color w:val="222222"/>
            <w:sz w:val="24"/>
            <w:szCs w:val="24"/>
            <w:lang w:eastAsia="en-IN"/>
          </w:rPr>
          <w:t>Turning of Lencho’s Hope into Despair</w:t>
        </w:r>
        <w:r w:rsidRPr="006D7F33">
          <w:rPr>
            <w:rFonts w:ascii="Arial" w:eastAsia="Times New Roman" w:hAnsi="Arial" w:cs="Arial"/>
            <w:color w:val="222222"/>
            <w:sz w:val="24"/>
            <w:szCs w:val="24"/>
            <w:lang w:eastAsia="en-IN"/>
          </w:rPr>
          <w:br/>
          <w:t xml:space="preserve">As Lencho hoped, it started raining at the time of supper which gave Lencho a ray of hope. He was extremely happy to see that. He compared the raindrops as silver coins which </w:t>
        </w:r>
      </w:ins>
      <w:r w:rsidRPr="00D32C91">
        <w:rPr>
          <w:rFonts w:ascii="Arial" w:eastAsia="Times New Roman" w:hAnsi="Arial" w:cs="Arial"/>
          <w:color w:val="222222"/>
          <w:sz w:val="24"/>
          <w:szCs w:val="24"/>
          <w:u w:val="single"/>
          <w:lang w:eastAsia="en-IN"/>
        </w:rPr>
        <w:t>show</w:t>
      </w:r>
      <w:ins w:id="7" w:author="Unknown">
        <w:r w:rsidRPr="006D7F33">
          <w:rPr>
            <w:rFonts w:ascii="Arial" w:eastAsia="Times New Roman" w:hAnsi="Arial" w:cs="Arial"/>
            <w:color w:val="222222"/>
            <w:sz w:val="24"/>
            <w:szCs w:val="24"/>
            <w:lang w:eastAsia="en-IN"/>
          </w:rPr>
          <w:t xml:space="preserve"> his joy.</w:t>
        </w:r>
        <w:r w:rsidRPr="006D7F33">
          <w:rPr>
            <w:rFonts w:ascii="Arial" w:eastAsia="Times New Roman" w:hAnsi="Arial" w:cs="Arial"/>
            <w:color w:val="222222"/>
            <w:sz w:val="24"/>
            <w:szCs w:val="24"/>
            <w:lang w:eastAsia="en-IN"/>
          </w:rPr>
          <w:br/>
          <w:t>But soon his joy turned into despair as the rain changed into hailstones which ruined the crops. The field had been covered with snow like a layer of white salt. Lencho was worried for his family.</w:t>
        </w:r>
      </w:ins>
    </w:p>
    <w:p w:rsidR="006D7F33" w:rsidRPr="006D7F33" w:rsidRDefault="006D7F33" w:rsidP="006D7F33">
      <w:pPr>
        <w:shd w:val="clear" w:color="auto" w:fill="FFFFFF"/>
        <w:spacing w:after="390" w:line="240" w:lineRule="auto"/>
        <w:rPr>
          <w:ins w:id="8" w:author="Unknown"/>
          <w:rFonts w:ascii="Arial" w:eastAsia="Times New Roman" w:hAnsi="Arial" w:cs="Arial"/>
          <w:color w:val="222222"/>
          <w:sz w:val="24"/>
          <w:szCs w:val="24"/>
          <w:lang w:eastAsia="en-IN"/>
        </w:rPr>
      </w:pPr>
      <w:ins w:id="9" w:author="Unknown">
        <w:r w:rsidRPr="00D32C91">
          <w:rPr>
            <w:rFonts w:ascii="Arial" w:eastAsia="Times New Roman" w:hAnsi="Arial" w:cs="Arial"/>
            <w:b/>
            <w:bCs/>
            <w:color w:val="222222"/>
            <w:sz w:val="24"/>
            <w:szCs w:val="24"/>
            <w:lang w:eastAsia="en-IN"/>
          </w:rPr>
          <w:t>Lencho’s Firm Belief in God</w:t>
        </w:r>
        <w:r w:rsidRPr="006D7F33">
          <w:rPr>
            <w:rFonts w:ascii="Arial" w:eastAsia="Times New Roman" w:hAnsi="Arial" w:cs="Arial"/>
            <w:color w:val="222222"/>
            <w:sz w:val="24"/>
            <w:szCs w:val="24"/>
            <w:lang w:eastAsia="en-IN"/>
          </w:rPr>
          <w:br/>
          <w:t xml:space="preserve">Though Lencho was a poor farmer and had lost all his </w:t>
        </w:r>
      </w:ins>
      <w:r w:rsidR="00D32C91" w:rsidRPr="006D7F33">
        <w:rPr>
          <w:rFonts w:ascii="Arial" w:eastAsia="Times New Roman" w:hAnsi="Arial" w:cs="Arial"/>
          <w:color w:val="222222"/>
          <w:sz w:val="24"/>
          <w:szCs w:val="24"/>
          <w:lang w:eastAsia="en-IN"/>
        </w:rPr>
        <w:t>crops;</w:t>
      </w:r>
      <w:ins w:id="10" w:author="Unknown">
        <w:r w:rsidRPr="006D7F33">
          <w:rPr>
            <w:rFonts w:ascii="Arial" w:eastAsia="Times New Roman" w:hAnsi="Arial" w:cs="Arial"/>
            <w:color w:val="222222"/>
            <w:sz w:val="24"/>
            <w:szCs w:val="24"/>
            <w:lang w:eastAsia="en-IN"/>
          </w:rPr>
          <w:t xml:space="preserve"> he had firm faith in God. He found in God his last hope and decided to write a letter to God for help. He asked God to send him a hundred pesos so that he can sow his field again and support his family until the new crops were harvested.</w:t>
        </w:r>
        <w:r w:rsidRPr="006D7F33">
          <w:rPr>
            <w:rFonts w:ascii="Arial" w:eastAsia="Times New Roman" w:hAnsi="Arial" w:cs="Arial"/>
            <w:color w:val="222222"/>
            <w:sz w:val="24"/>
            <w:szCs w:val="24"/>
            <w:lang w:eastAsia="en-IN"/>
          </w:rPr>
          <w:br/>
          <w:t>He also wrote that if God didn’t help him, his family would die with hunger.</w:t>
        </w:r>
      </w:ins>
    </w:p>
    <w:p w:rsidR="006D7F33" w:rsidRPr="006D7F33" w:rsidRDefault="006D7F33" w:rsidP="006D7F33">
      <w:pPr>
        <w:shd w:val="clear" w:color="auto" w:fill="FFFFFF"/>
        <w:spacing w:after="390" w:line="240" w:lineRule="auto"/>
        <w:rPr>
          <w:ins w:id="11" w:author="Unknown"/>
          <w:rFonts w:ascii="Arial" w:eastAsia="Times New Roman" w:hAnsi="Arial" w:cs="Arial"/>
          <w:color w:val="222222"/>
          <w:sz w:val="24"/>
          <w:szCs w:val="24"/>
          <w:lang w:eastAsia="en-IN"/>
        </w:rPr>
      </w:pPr>
      <w:ins w:id="12" w:author="Unknown">
        <w:r w:rsidRPr="00D32C91">
          <w:rPr>
            <w:rFonts w:ascii="Arial" w:eastAsia="Times New Roman" w:hAnsi="Arial" w:cs="Arial"/>
            <w:b/>
            <w:bCs/>
            <w:color w:val="222222"/>
            <w:sz w:val="24"/>
            <w:szCs w:val="24"/>
            <w:lang w:eastAsia="en-IN"/>
          </w:rPr>
          <w:t>The Postmaster’s Reaction to Lencho’s Letter</w:t>
        </w:r>
        <w:r w:rsidRPr="006D7F33">
          <w:rPr>
            <w:rFonts w:ascii="Arial" w:eastAsia="Times New Roman" w:hAnsi="Arial" w:cs="Arial"/>
            <w:color w:val="222222"/>
            <w:sz w:val="24"/>
            <w:szCs w:val="24"/>
            <w:lang w:eastAsia="en-IN"/>
          </w:rPr>
          <w:br/>
          <w:t xml:space="preserve">After reading Lencho’s letter to God, the postmaster laughed but soon realised that Lencho had firm faith in God and his belief should not be shaken. So, he decided to help Lencho with the help of his post office employees. He collected seventy pesos </w:t>
        </w:r>
        <w:r w:rsidRPr="006D7F33">
          <w:rPr>
            <w:rFonts w:ascii="Arial" w:eastAsia="Times New Roman" w:hAnsi="Arial" w:cs="Arial"/>
            <w:color w:val="222222"/>
            <w:sz w:val="24"/>
            <w:szCs w:val="24"/>
            <w:lang w:eastAsia="en-IN"/>
          </w:rPr>
          <w:lastRenderedPageBreak/>
          <w:t>and handed the envelope to Lencho himself in which he also contributed a part of his salary.</w:t>
        </w:r>
      </w:ins>
    </w:p>
    <w:p w:rsidR="006D7F33" w:rsidRPr="006D7F33" w:rsidRDefault="006D7F33" w:rsidP="006D7F33">
      <w:pPr>
        <w:shd w:val="clear" w:color="auto" w:fill="FFFFFF"/>
        <w:spacing w:after="390" w:line="240" w:lineRule="auto"/>
        <w:rPr>
          <w:ins w:id="13" w:author="Unknown"/>
          <w:rFonts w:ascii="Arial" w:eastAsia="Times New Roman" w:hAnsi="Arial" w:cs="Arial"/>
          <w:color w:val="222222"/>
          <w:sz w:val="24"/>
          <w:szCs w:val="24"/>
          <w:lang w:eastAsia="en-IN"/>
        </w:rPr>
      </w:pPr>
      <w:ins w:id="14" w:author="Unknown">
        <w:r w:rsidRPr="00D32C91">
          <w:rPr>
            <w:rFonts w:ascii="Arial" w:eastAsia="Times New Roman" w:hAnsi="Arial" w:cs="Arial"/>
            <w:b/>
            <w:bCs/>
            <w:color w:val="222222"/>
            <w:sz w:val="24"/>
            <w:szCs w:val="24"/>
            <w:lang w:eastAsia="en-IN"/>
          </w:rPr>
          <w:t>Lencho Gets Angry at Receiving Less Money</w:t>
        </w:r>
        <w:r w:rsidRPr="006D7F33">
          <w:rPr>
            <w:rFonts w:ascii="Arial" w:eastAsia="Times New Roman" w:hAnsi="Arial" w:cs="Arial"/>
            <w:color w:val="222222"/>
            <w:sz w:val="24"/>
            <w:szCs w:val="24"/>
            <w:lang w:eastAsia="en-IN"/>
          </w:rPr>
          <w:br/>
          <w:t>Lencho became angry when he saw seventy pesos in the envelope as he demanded a hundred pesos. He did not believe that God could do so and send L n less money. So, he decided to write a letter again for the rest of money. This time he requested God not to send the rest of the money through the letter because he thought that the post office employees were ‘bunch of crooks’ who might have stolen his money.</w:t>
        </w:r>
      </w:ins>
    </w:p>
    <w:p w:rsidR="006D7F33" w:rsidRPr="006D7F33" w:rsidRDefault="006D7F33" w:rsidP="006D7F33">
      <w:pPr>
        <w:shd w:val="clear" w:color="auto" w:fill="FFFFFF"/>
        <w:spacing w:after="390" w:line="240" w:lineRule="auto"/>
        <w:rPr>
          <w:ins w:id="15" w:author="Unknown"/>
          <w:rFonts w:ascii="Arial" w:eastAsia="Times New Roman" w:hAnsi="Arial" w:cs="Arial"/>
          <w:color w:val="222222"/>
          <w:sz w:val="24"/>
          <w:szCs w:val="24"/>
          <w:lang w:eastAsia="en-IN"/>
        </w:rPr>
      </w:pPr>
      <w:ins w:id="16" w:author="Unknown">
        <w:r w:rsidRPr="00D32C91">
          <w:rPr>
            <w:rFonts w:ascii="Arial" w:eastAsia="Times New Roman" w:hAnsi="Arial" w:cs="Arial"/>
            <w:b/>
            <w:bCs/>
            <w:color w:val="222222"/>
            <w:sz w:val="24"/>
            <w:szCs w:val="24"/>
            <w:lang w:eastAsia="en-IN"/>
          </w:rPr>
          <w:t>Chapter Highlights</w:t>
        </w:r>
      </w:ins>
    </w:p>
    <w:p w:rsidR="006D7F33" w:rsidRPr="006D7F33" w:rsidRDefault="006D7F33" w:rsidP="006D7F33">
      <w:pPr>
        <w:numPr>
          <w:ilvl w:val="0"/>
          <w:numId w:val="1"/>
        </w:numPr>
        <w:shd w:val="clear" w:color="auto" w:fill="FFFFFF"/>
        <w:spacing w:before="100" w:beforeAutospacing="1" w:after="100" w:afterAutospacing="1" w:line="240" w:lineRule="auto"/>
        <w:ind w:left="600"/>
        <w:rPr>
          <w:ins w:id="17" w:author="Unknown"/>
          <w:rFonts w:ascii="Arial" w:eastAsia="Times New Roman" w:hAnsi="Arial" w:cs="Arial"/>
          <w:color w:val="222222"/>
          <w:sz w:val="24"/>
          <w:szCs w:val="24"/>
          <w:lang w:eastAsia="en-IN"/>
        </w:rPr>
      </w:pPr>
      <w:ins w:id="18" w:author="Unknown">
        <w:r w:rsidRPr="006D7F33">
          <w:rPr>
            <w:rFonts w:ascii="Arial" w:eastAsia="Times New Roman" w:hAnsi="Arial" w:cs="Arial"/>
            <w:color w:val="222222"/>
            <w:sz w:val="24"/>
            <w:szCs w:val="24"/>
            <w:lang w:eastAsia="en-IN"/>
          </w:rPr>
          <w:t xml:space="preserve">Lencho’s hope of good rain to have </w:t>
        </w:r>
      </w:ins>
      <w:r w:rsidRPr="00D32C91">
        <w:rPr>
          <w:rFonts w:ascii="Arial" w:eastAsia="Times New Roman" w:hAnsi="Arial" w:cs="Arial"/>
          <w:color w:val="222222"/>
          <w:sz w:val="24"/>
          <w:szCs w:val="24"/>
          <w:lang w:eastAsia="en-IN"/>
        </w:rPr>
        <w:t>a good crop</w:t>
      </w:r>
      <w:ins w:id="19" w:author="Unknown">
        <w:r w:rsidRPr="006D7F33">
          <w:rPr>
            <w:rFonts w:ascii="Arial" w:eastAsia="Times New Roman" w:hAnsi="Arial" w:cs="Arial"/>
            <w:color w:val="222222"/>
            <w:sz w:val="24"/>
            <w:szCs w:val="24"/>
            <w:lang w:eastAsia="en-IN"/>
          </w:rPr>
          <w:t>.</w:t>
        </w:r>
      </w:ins>
    </w:p>
    <w:p w:rsidR="006D7F33" w:rsidRPr="006D7F33" w:rsidRDefault="006D7F33" w:rsidP="006D7F33">
      <w:pPr>
        <w:numPr>
          <w:ilvl w:val="0"/>
          <w:numId w:val="1"/>
        </w:numPr>
        <w:shd w:val="clear" w:color="auto" w:fill="FFFFFF"/>
        <w:spacing w:before="100" w:beforeAutospacing="1" w:after="100" w:afterAutospacing="1" w:line="240" w:lineRule="auto"/>
        <w:ind w:left="600"/>
        <w:rPr>
          <w:ins w:id="20" w:author="Unknown"/>
          <w:rFonts w:ascii="Arial" w:eastAsia="Times New Roman" w:hAnsi="Arial" w:cs="Arial"/>
          <w:color w:val="222222"/>
          <w:sz w:val="24"/>
          <w:szCs w:val="24"/>
          <w:lang w:eastAsia="en-IN"/>
        </w:rPr>
      </w:pPr>
      <w:ins w:id="21" w:author="Unknown">
        <w:r w:rsidRPr="006D7F33">
          <w:rPr>
            <w:rFonts w:ascii="Arial" w:eastAsia="Times New Roman" w:hAnsi="Arial" w:cs="Arial"/>
            <w:color w:val="222222"/>
            <w:sz w:val="24"/>
            <w:szCs w:val="24"/>
            <w:lang w:eastAsia="en-IN"/>
          </w:rPr>
          <w:t>It rains but the rain soon changes into hailstones.</w:t>
        </w:r>
      </w:ins>
    </w:p>
    <w:p w:rsidR="006D7F33" w:rsidRPr="006D7F33" w:rsidRDefault="006D7F33" w:rsidP="006D7F33">
      <w:pPr>
        <w:numPr>
          <w:ilvl w:val="0"/>
          <w:numId w:val="1"/>
        </w:numPr>
        <w:shd w:val="clear" w:color="auto" w:fill="FFFFFF"/>
        <w:spacing w:before="100" w:beforeAutospacing="1" w:after="100" w:afterAutospacing="1" w:line="240" w:lineRule="auto"/>
        <w:ind w:left="600"/>
        <w:rPr>
          <w:ins w:id="22" w:author="Unknown"/>
          <w:rFonts w:ascii="Arial" w:eastAsia="Times New Roman" w:hAnsi="Arial" w:cs="Arial"/>
          <w:color w:val="222222"/>
          <w:sz w:val="24"/>
          <w:szCs w:val="24"/>
          <w:lang w:eastAsia="en-IN"/>
        </w:rPr>
      </w:pPr>
      <w:ins w:id="23" w:author="Unknown">
        <w:r w:rsidRPr="006D7F33">
          <w:rPr>
            <w:rFonts w:ascii="Arial" w:eastAsia="Times New Roman" w:hAnsi="Arial" w:cs="Arial"/>
            <w:color w:val="222222"/>
            <w:sz w:val="24"/>
            <w:szCs w:val="24"/>
            <w:lang w:eastAsia="en-IN"/>
          </w:rPr>
          <w:t>Lencho has firm faith in God.</w:t>
        </w:r>
      </w:ins>
    </w:p>
    <w:p w:rsidR="006D7F33" w:rsidRPr="006D7F33" w:rsidRDefault="006D7F33" w:rsidP="006D7F33">
      <w:pPr>
        <w:numPr>
          <w:ilvl w:val="0"/>
          <w:numId w:val="1"/>
        </w:numPr>
        <w:shd w:val="clear" w:color="auto" w:fill="FFFFFF"/>
        <w:spacing w:before="100" w:beforeAutospacing="1" w:after="100" w:afterAutospacing="1" w:line="240" w:lineRule="auto"/>
        <w:ind w:left="600"/>
        <w:rPr>
          <w:ins w:id="24" w:author="Unknown"/>
          <w:rFonts w:ascii="Arial" w:eastAsia="Times New Roman" w:hAnsi="Arial" w:cs="Arial"/>
          <w:color w:val="222222"/>
          <w:sz w:val="24"/>
          <w:szCs w:val="24"/>
          <w:lang w:eastAsia="en-IN"/>
        </w:rPr>
      </w:pPr>
      <w:ins w:id="25" w:author="Unknown">
        <w:r w:rsidRPr="006D7F33">
          <w:rPr>
            <w:rFonts w:ascii="Arial" w:eastAsia="Times New Roman" w:hAnsi="Arial" w:cs="Arial"/>
            <w:color w:val="222222"/>
            <w:sz w:val="24"/>
            <w:szCs w:val="24"/>
            <w:lang w:eastAsia="en-IN"/>
          </w:rPr>
          <w:t>Lencho writes a letter to God to help him.</w:t>
        </w:r>
      </w:ins>
    </w:p>
    <w:p w:rsidR="006D7F33" w:rsidRPr="006D7F33" w:rsidRDefault="006D7F33" w:rsidP="006D7F33">
      <w:pPr>
        <w:numPr>
          <w:ilvl w:val="0"/>
          <w:numId w:val="1"/>
        </w:numPr>
        <w:shd w:val="clear" w:color="auto" w:fill="FFFFFF"/>
        <w:spacing w:before="100" w:beforeAutospacing="1" w:after="100" w:afterAutospacing="1" w:line="240" w:lineRule="auto"/>
        <w:ind w:left="600"/>
        <w:rPr>
          <w:ins w:id="26" w:author="Unknown"/>
          <w:rFonts w:ascii="Arial" w:eastAsia="Times New Roman" w:hAnsi="Arial" w:cs="Arial"/>
          <w:color w:val="222222"/>
          <w:sz w:val="24"/>
          <w:szCs w:val="24"/>
          <w:lang w:eastAsia="en-IN"/>
        </w:rPr>
      </w:pPr>
      <w:ins w:id="27" w:author="Unknown">
        <w:r w:rsidRPr="006D7F33">
          <w:rPr>
            <w:rFonts w:ascii="Arial" w:eastAsia="Times New Roman" w:hAnsi="Arial" w:cs="Arial"/>
            <w:color w:val="222222"/>
            <w:sz w:val="24"/>
            <w:szCs w:val="24"/>
            <w:lang w:eastAsia="en-IN"/>
          </w:rPr>
          <w:t>Lencho asks God to send him hundred pesos.</w:t>
        </w:r>
      </w:ins>
    </w:p>
    <w:p w:rsidR="006D7F33" w:rsidRPr="006D7F33" w:rsidRDefault="006D7F33" w:rsidP="006D7F33">
      <w:pPr>
        <w:numPr>
          <w:ilvl w:val="0"/>
          <w:numId w:val="1"/>
        </w:numPr>
        <w:shd w:val="clear" w:color="auto" w:fill="FFFFFF"/>
        <w:spacing w:before="100" w:beforeAutospacing="1" w:after="100" w:afterAutospacing="1" w:line="240" w:lineRule="auto"/>
        <w:ind w:left="600"/>
        <w:rPr>
          <w:ins w:id="28" w:author="Unknown"/>
          <w:rFonts w:ascii="Arial" w:eastAsia="Times New Roman" w:hAnsi="Arial" w:cs="Arial"/>
          <w:color w:val="222222"/>
          <w:sz w:val="24"/>
          <w:szCs w:val="24"/>
          <w:lang w:eastAsia="en-IN"/>
        </w:rPr>
      </w:pPr>
      <w:ins w:id="29" w:author="Unknown">
        <w:r w:rsidRPr="006D7F33">
          <w:rPr>
            <w:rFonts w:ascii="Arial" w:eastAsia="Times New Roman" w:hAnsi="Arial" w:cs="Arial"/>
            <w:color w:val="222222"/>
            <w:sz w:val="24"/>
            <w:szCs w:val="24"/>
            <w:lang w:eastAsia="en-IN"/>
          </w:rPr>
          <w:t>Postmaster and other employees laugh at Lencho’s letter to God.</w:t>
        </w:r>
      </w:ins>
    </w:p>
    <w:p w:rsidR="006D7F33" w:rsidRPr="006D7F33" w:rsidRDefault="006D7F33" w:rsidP="006D7F33">
      <w:pPr>
        <w:numPr>
          <w:ilvl w:val="0"/>
          <w:numId w:val="1"/>
        </w:numPr>
        <w:shd w:val="clear" w:color="auto" w:fill="FFFFFF"/>
        <w:spacing w:before="100" w:beforeAutospacing="1" w:after="100" w:afterAutospacing="1" w:line="240" w:lineRule="auto"/>
        <w:ind w:left="600"/>
        <w:rPr>
          <w:ins w:id="30" w:author="Unknown"/>
          <w:rFonts w:ascii="Arial" w:eastAsia="Times New Roman" w:hAnsi="Arial" w:cs="Arial"/>
          <w:color w:val="222222"/>
          <w:sz w:val="24"/>
          <w:szCs w:val="24"/>
          <w:lang w:eastAsia="en-IN"/>
        </w:rPr>
      </w:pPr>
      <w:ins w:id="31" w:author="Unknown">
        <w:r w:rsidRPr="006D7F33">
          <w:rPr>
            <w:rFonts w:ascii="Arial" w:eastAsia="Times New Roman" w:hAnsi="Arial" w:cs="Arial"/>
            <w:color w:val="222222"/>
            <w:sz w:val="24"/>
            <w:szCs w:val="24"/>
            <w:lang w:eastAsia="en-IN"/>
          </w:rPr>
          <w:t>Postmaster decides to help Lencho in his problem.</w:t>
        </w:r>
      </w:ins>
    </w:p>
    <w:p w:rsidR="006D7F33" w:rsidRPr="006D7F33" w:rsidRDefault="006D7F33" w:rsidP="006D7F33">
      <w:pPr>
        <w:numPr>
          <w:ilvl w:val="0"/>
          <w:numId w:val="1"/>
        </w:numPr>
        <w:shd w:val="clear" w:color="auto" w:fill="FFFFFF"/>
        <w:spacing w:before="100" w:beforeAutospacing="1" w:after="100" w:afterAutospacing="1" w:line="240" w:lineRule="auto"/>
        <w:ind w:left="600"/>
        <w:rPr>
          <w:ins w:id="32" w:author="Unknown"/>
          <w:rFonts w:ascii="Arial" w:eastAsia="Times New Roman" w:hAnsi="Arial" w:cs="Arial"/>
          <w:color w:val="222222"/>
          <w:sz w:val="24"/>
          <w:szCs w:val="24"/>
          <w:lang w:eastAsia="en-IN"/>
        </w:rPr>
      </w:pPr>
      <w:ins w:id="33" w:author="Unknown">
        <w:r w:rsidRPr="006D7F33">
          <w:rPr>
            <w:rFonts w:ascii="Arial" w:eastAsia="Times New Roman" w:hAnsi="Arial" w:cs="Arial"/>
            <w:color w:val="222222"/>
            <w:sz w:val="24"/>
            <w:szCs w:val="24"/>
            <w:lang w:eastAsia="en-IN"/>
          </w:rPr>
          <w:t>Postmaster wants every employee to help in this noble deed.</w:t>
        </w:r>
      </w:ins>
    </w:p>
    <w:p w:rsidR="006D7F33" w:rsidRPr="006D7F33" w:rsidRDefault="006D7F33" w:rsidP="006D7F33">
      <w:pPr>
        <w:numPr>
          <w:ilvl w:val="0"/>
          <w:numId w:val="1"/>
        </w:numPr>
        <w:shd w:val="clear" w:color="auto" w:fill="FFFFFF"/>
        <w:spacing w:before="100" w:beforeAutospacing="1" w:after="100" w:afterAutospacing="1" w:line="240" w:lineRule="auto"/>
        <w:ind w:left="600"/>
        <w:rPr>
          <w:ins w:id="34" w:author="Unknown"/>
          <w:rFonts w:ascii="Arial" w:eastAsia="Times New Roman" w:hAnsi="Arial" w:cs="Arial"/>
          <w:color w:val="222222"/>
          <w:sz w:val="24"/>
          <w:szCs w:val="24"/>
          <w:lang w:eastAsia="en-IN"/>
        </w:rPr>
      </w:pPr>
      <w:ins w:id="35" w:author="Unknown">
        <w:r w:rsidRPr="006D7F33">
          <w:rPr>
            <w:rFonts w:ascii="Arial" w:eastAsia="Times New Roman" w:hAnsi="Arial" w:cs="Arial"/>
            <w:color w:val="222222"/>
            <w:sz w:val="24"/>
            <w:szCs w:val="24"/>
            <w:lang w:eastAsia="en-IN"/>
          </w:rPr>
          <w:t>Postmaster collects seventy pesos and gives the envelope to Lencho himself.</w:t>
        </w:r>
      </w:ins>
    </w:p>
    <w:p w:rsidR="006D7F33" w:rsidRPr="006D7F33" w:rsidRDefault="006D7F33" w:rsidP="006D7F33">
      <w:pPr>
        <w:numPr>
          <w:ilvl w:val="0"/>
          <w:numId w:val="1"/>
        </w:numPr>
        <w:shd w:val="clear" w:color="auto" w:fill="FFFFFF"/>
        <w:spacing w:before="100" w:beforeAutospacing="1" w:after="100" w:afterAutospacing="1" w:line="240" w:lineRule="auto"/>
        <w:ind w:left="600"/>
        <w:rPr>
          <w:ins w:id="36" w:author="Unknown"/>
          <w:rFonts w:ascii="Arial" w:eastAsia="Times New Roman" w:hAnsi="Arial" w:cs="Arial"/>
          <w:color w:val="222222"/>
          <w:sz w:val="24"/>
          <w:szCs w:val="24"/>
          <w:lang w:eastAsia="en-IN"/>
        </w:rPr>
      </w:pPr>
      <w:ins w:id="37" w:author="Unknown">
        <w:r w:rsidRPr="006D7F33">
          <w:rPr>
            <w:rFonts w:ascii="Arial" w:eastAsia="Times New Roman" w:hAnsi="Arial" w:cs="Arial"/>
            <w:color w:val="222222"/>
            <w:sz w:val="24"/>
            <w:szCs w:val="24"/>
            <w:lang w:eastAsia="en-IN"/>
          </w:rPr>
          <w:t>Lencho gets angry after getting seventy pesos amount as he had asked for hundred pesos.</w:t>
        </w:r>
      </w:ins>
    </w:p>
    <w:p w:rsidR="006D7F33" w:rsidRPr="006D7F33" w:rsidRDefault="006D7F33" w:rsidP="006D7F33">
      <w:pPr>
        <w:numPr>
          <w:ilvl w:val="0"/>
          <w:numId w:val="1"/>
        </w:numPr>
        <w:shd w:val="clear" w:color="auto" w:fill="FFFFFF"/>
        <w:spacing w:before="100" w:beforeAutospacing="1" w:after="100" w:afterAutospacing="1" w:line="240" w:lineRule="auto"/>
        <w:ind w:left="600"/>
        <w:rPr>
          <w:ins w:id="38" w:author="Unknown"/>
          <w:rFonts w:ascii="Arial" w:eastAsia="Times New Roman" w:hAnsi="Arial" w:cs="Arial"/>
          <w:color w:val="222222"/>
          <w:sz w:val="24"/>
          <w:szCs w:val="24"/>
          <w:lang w:eastAsia="en-IN"/>
        </w:rPr>
      </w:pPr>
      <w:ins w:id="39" w:author="Unknown">
        <w:r w:rsidRPr="006D7F33">
          <w:rPr>
            <w:rFonts w:ascii="Arial" w:eastAsia="Times New Roman" w:hAnsi="Arial" w:cs="Arial"/>
            <w:color w:val="222222"/>
            <w:sz w:val="24"/>
            <w:szCs w:val="24"/>
            <w:lang w:eastAsia="en-IN"/>
          </w:rPr>
          <w:t>Lencho calls the employees of post office a ‘bunch of crooks’ as he thinks that they have stolen the rest of amount.</w:t>
        </w:r>
      </w:ins>
    </w:p>
    <w:p w:rsidR="006D7F33" w:rsidRPr="006D7F33" w:rsidRDefault="006D7F33" w:rsidP="006D7F33">
      <w:pPr>
        <w:numPr>
          <w:ilvl w:val="0"/>
          <w:numId w:val="1"/>
        </w:numPr>
        <w:shd w:val="clear" w:color="auto" w:fill="FFFFFF"/>
        <w:spacing w:before="100" w:beforeAutospacing="1" w:after="100" w:afterAutospacing="1" w:line="240" w:lineRule="auto"/>
        <w:ind w:left="600"/>
        <w:rPr>
          <w:ins w:id="40" w:author="Unknown"/>
          <w:rFonts w:ascii="Arial" w:eastAsia="Times New Roman" w:hAnsi="Arial" w:cs="Arial"/>
          <w:color w:val="222222"/>
          <w:sz w:val="24"/>
          <w:szCs w:val="24"/>
          <w:lang w:eastAsia="en-IN"/>
        </w:rPr>
      </w:pPr>
      <w:ins w:id="41" w:author="Unknown">
        <w:r w:rsidRPr="006D7F33">
          <w:rPr>
            <w:rFonts w:ascii="Arial" w:eastAsia="Times New Roman" w:hAnsi="Arial" w:cs="Arial"/>
            <w:color w:val="222222"/>
            <w:sz w:val="24"/>
            <w:szCs w:val="24"/>
            <w:lang w:eastAsia="en-IN"/>
          </w:rPr>
          <w:t>Lencho again writes a letter to God to send him rest of the money.</w:t>
        </w:r>
      </w:ins>
    </w:p>
    <w:p w:rsidR="006D7F33" w:rsidRPr="006D7F33" w:rsidRDefault="006D7F33" w:rsidP="006D7F33">
      <w:pPr>
        <w:numPr>
          <w:ilvl w:val="0"/>
          <w:numId w:val="1"/>
        </w:numPr>
        <w:shd w:val="clear" w:color="auto" w:fill="FFFFFF"/>
        <w:spacing w:before="100" w:beforeAutospacing="1" w:after="100" w:afterAutospacing="1" w:line="240" w:lineRule="auto"/>
        <w:ind w:left="600"/>
        <w:rPr>
          <w:ins w:id="42" w:author="Unknown"/>
          <w:rFonts w:ascii="Arial" w:eastAsia="Times New Roman" w:hAnsi="Arial" w:cs="Arial"/>
          <w:color w:val="222222"/>
          <w:sz w:val="24"/>
          <w:szCs w:val="24"/>
          <w:lang w:eastAsia="en-IN"/>
        </w:rPr>
      </w:pPr>
      <w:ins w:id="43" w:author="Unknown">
        <w:r w:rsidRPr="006D7F33">
          <w:rPr>
            <w:rFonts w:ascii="Arial" w:eastAsia="Times New Roman" w:hAnsi="Arial" w:cs="Arial"/>
            <w:color w:val="222222"/>
            <w:sz w:val="24"/>
            <w:szCs w:val="24"/>
            <w:lang w:eastAsia="en-IN"/>
          </w:rPr>
          <w:t>Lencho has firm faith in the magnanimity of God; and God never betrays the trust of a believer.</w:t>
        </w:r>
      </w:ins>
    </w:p>
    <w:p w:rsidR="006D7F33" w:rsidRPr="006D7F33" w:rsidRDefault="006D7F33" w:rsidP="006D7F33">
      <w:pPr>
        <w:shd w:val="clear" w:color="auto" w:fill="FFFFFF"/>
        <w:spacing w:after="390" w:line="240" w:lineRule="auto"/>
        <w:rPr>
          <w:ins w:id="44" w:author="Unknown"/>
          <w:rFonts w:ascii="Arial" w:eastAsia="Times New Roman" w:hAnsi="Arial" w:cs="Arial"/>
          <w:color w:val="222222"/>
          <w:sz w:val="24"/>
          <w:szCs w:val="24"/>
          <w:lang w:eastAsia="en-IN"/>
        </w:rPr>
      </w:pPr>
      <w:ins w:id="45" w:author="Unknown">
        <w:r w:rsidRPr="00D32C91">
          <w:rPr>
            <w:rFonts w:ascii="Arial" w:eastAsia="Times New Roman" w:hAnsi="Arial" w:cs="Arial"/>
            <w:b/>
            <w:bCs/>
            <w:color w:val="0000FF"/>
            <w:sz w:val="24"/>
            <w:szCs w:val="24"/>
            <w:lang w:eastAsia="en-IN"/>
          </w:rPr>
          <w:t>WORD MEANINGS</w:t>
        </w:r>
        <w:r w:rsidRPr="006D7F33">
          <w:rPr>
            <w:rFonts w:ascii="Arial" w:eastAsia="Times New Roman" w:hAnsi="Arial" w:cs="Arial"/>
            <w:color w:val="222222"/>
            <w:sz w:val="24"/>
            <w:szCs w:val="24"/>
            <w:lang w:eastAsia="en-IN"/>
          </w:rPr>
          <w:br/>
          <w:t>The given page nos. correspond to the pages in the prescribed textbook.</w:t>
        </w:r>
      </w:ins>
    </w:p>
    <w:tbl>
      <w:tblPr>
        <w:tblW w:w="11250" w:type="dxa"/>
        <w:tblCellMar>
          <w:top w:w="15" w:type="dxa"/>
          <w:left w:w="15" w:type="dxa"/>
          <w:bottom w:w="15" w:type="dxa"/>
          <w:right w:w="15" w:type="dxa"/>
        </w:tblCellMar>
        <w:tblLook w:val="04A0" w:firstRow="1" w:lastRow="0" w:firstColumn="1" w:lastColumn="0" w:noHBand="0" w:noVBand="1"/>
      </w:tblPr>
      <w:tblGrid>
        <w:gridCol w:w="3442"/>
        <w:gridCol w:w="7808"/>
      </w:tblGrid>
      <w:tr w:rsidR="006D7F33" w:rsidRPr="006D7F33" w:rsidTr="006D7F33">
        <w:tc>
          <w:tcPr>
            <w:tcW w:w="118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jc w:val="center"/>
              <w:rPr>
                <w:rFonts w:ascii="Arial" w:eastAsia="Times New Roman" w:hAnsi="Arial" w:cs="Arial"/>
                <w:sz w:val="24"/>
                <w:szCs w:val="24"/>
                <w:lang w:eastAsia="en-IN"/>
              </w:rPr>
            </w:pPr>
            <w:r w:rsidRPr="00D32C91">
              <w:rPr>
                <w:rFonts w:ascii="Arial" w:eastAsia="Times New Roman" w:hAnsi="Arial" w:cs="Arial"/>
                <w:b/>
                <w:bCs/>
                <w:sz w:val="24"/>
                <w:szCs w:val="24"/>
                <w:lang w:eastAsia="en-IN"/>
              </w:rPr>
              <w:t>Word</w:t>
            </w:r>
          </w:p>
        </w:tc>
        <w:tc>
          <w:tcPr>
            <w:tcW w:w="397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jc w:val="center"/>
              <w:rPr>
                <w:rFonts w:ascii="Arial" w:eastAsia="Times New Roman" w:hAnsi="Arial" w:cs="Arial"/>
                <w:sz w:val="24"/>
                <w:szCs w:val="24"/>
                <w:lang w:eastAsia="en-IN"/>
              </w:rPr>
            </w:pPr>
            <w:r w:rsidRPr="00D32C91">
              <w:rPr>
                <w:rFonts w:ascii="Arial" w:eastAsia="Times New Roman" w:hAnsi="Arial" w:cs="Arial"/>
                <w:b/>
                <w:bCs/>
                <w:sz w:val="24"/>
                <w:szCs w:val="24"/>
                <w:lang w:eastAsia="en-IN"/>
              </w:rPr>
              <w:t>Meaning</w:t>
            </w:r>
          </w:p>
        </w:tc>
      </w:tr>
      <w:tr w:rsidR="006D7F33" w:rsidRPr="006D7F33" w:rsidTr="006D7F33">
        <w:tc>
          <w:tcPr>
            <w:tcW w:w="118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entire</w:t>
            </w:r>
          </w:p>
        </w:tc>
        <w:tc>
          <w:tcPr>
            <w:tcW w:w="397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completely                                        .</w:t>
            </w:r>
          </w:p>
        </w:tc>
      </w:tr>
      <w:tr w:rsidR="006D7F33" w:rsidRPr="006D7F33" w:rsidTr="006D7F33">
        <w:tc>
          <w:tcPr>
            <w:tcW w:w="118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valley</w:t>
            </w:r>
          </w:p>
        </w:tc>
        <w:tc>
          <w:tcPr>
            <w:tcW w:w="397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 low area of land between hills or mountains</w:t>
            </w:r>
          </w:p>
        </w:tc>
      </w:tr>
      <w:tr w:rsidR="006D7F33" w:rsidRPr="006D7F33" w:rsidTr="006D7F33">
        <w:tc>
          <w:tcPr>
            <w:tcW w:w="118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lastRenderedPageBreak/>
              <w:t>crest</w:t>
            </w:r>
          </w:p>
        </w:tc>
        <w:tc>
          <w:tcPr>
            <w:tcW w:w="397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 top of a mountain or hill</w:t>
            </w:r>
          </w:p>
        </w:tc>
      </w:tr>
      <w:tr w:rsidR="006D7F33" w:rsidRPr="006D7F33" w:rsidTr="006D7F33">
        <w:tc>
          <w:tcPr>
            <w:tcW w:w="118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ripe</w:t>
            </w:r>
          </w:p>
        </w:tc>
        <w:tc>
          <w:tcPr>
            <w:tcW w:w="397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D32C91">
              <w:rPr>
                <w:rFonts w:ascii="Arial" w:eastAsia="Times New Roman" w:hAnsi="Arial" w:cs="Arial"/>
                <w:sz w:val="24"/>
                <w:szCs w:val="24"/>
                <w:lang w:eastAsia="en-IN"/>
              </w:rPr>
              <w:t>Developed</w:t>
            </w:r>
            <w:r w:rsidRPr="006D7F33">
              <w:rPr>
                <w:rFonts w:ascii="Arial" w:eastAsia="Times New Roman" w:hAnsi="Arial" w:cs="Arial"/>
                <w:sz w:val="24"/>
                <w:szCs w:val="24"/>
                <w:lang w:eastAsia="en-IN"/>
              </w:rPr>
              <w:t xml:space="preserve"> to. the point of readiness for harvesting and eating</w:t>
            </w:r>
          </w:p>
        </w:tc>
      </w:tr>
      <w:tr w:rsidR="006D7F33" w:rsidRPr="006D7F33" w:rsidTr="006D7F33">
        <w:tc>
          <w:tcPr>
            <w:tcW w:w="118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corn</w:t>
            </w:r>
          </w:p>
        </w:tc>
        <w:tc>
          <w:tcPr>
            <w:tcW w:w="397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 kind of grain</w:t>
            </w:r>
          </w:p>
        </w:tc>
      </w:tr>
      <w:tr w:rsidR="006D7F33" w:rsidRPr="006D7F33" w:rsidTr="006D7F33">
        <w:tc>
          <w:tcPr>
            <w:tcW w:w="118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downpour</w:t>
            </w:r>
          </w:p>
        </w:tc>
        <w:tc>
          <w:tcPr>
            <w:tcW w:w="397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 heavy fall of rain</w:t>
            </w:r>
          </w:p>
        </w:tc>
      </w:tr>
      <w:tr w:rsidR="006D7F33" w:rsidRPr="006D7F33" w:rsidTr="006D7F33">
        <w:tc>
          <w:tcPr>
            <w:tcW w:w="118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shower</w:t>
            </w:r>
          </w:p>
        </w:tc>
        <w:tc>
          <w:tcPr>
            <w:tcW w:w="397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drizzle</w:t>
            </w:r>
          </w:p>
        </w:tc>
      </w:tr>
      <w:tr w:rsidR="006D7F33" w:rsidRPr="006D7F33" w:rsidTr="006D7F33">
        <w:tc>
          <w:tcPr>
            <w:tcW w:w="118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intimately</w:t>
            </w:r>
          </w:p>
        </w:tc>
        <w:tc>
          <w:tcPr>
            <w:tcW w:w="397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in a private and personal way</w:t>
            </w:r>
          </w:p>
        </w:tc>
      </w:tr>
      <w:tr w:rsidR="006D7F33" w:rsidRPr="006D7F33" w:rsidTr="006D7F33">
        <w:tc>
          <w:tcPr>
            <w:tcW w:w="118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supper</w:t>
            </w:r>
          </w:p>
        </w:tc>
        <w:tc>
          <w:tcPr>
            <w:tcW w:w="397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an evening meal, typically a light or informal one</w:t>
            </w:r>
          </w:p>
        </w:tc>
      </w:tr>
      <w:tr w:rsidR="006D7F33" w:rsidRPr="006D7F33" w:rsidTr="006D7F33">
        <w:tc>
          <w:tcPr>
            <w:tcW w:w="118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God willing</w:t>
            </w:r>
          </w:p>
        </w:tc>
        <w:tc>
          <w:tcPr>
            <w:tcW w:w="397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by grace of God</w:t>
            </w:r>
          </w:p>
        </w:tc>
      </w:tr>
      <w:tr w:rsidR="006D7F33" w:rsidRPr="006D7F33" w:rsidTr="006D7F33">
        <w:tc>
          <w:tcPr>
            <w:tcW w:w="118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D32C91">
              <w:rPr>
                <w:rFonts w:ascii="Arial" w:eastAsia="Times New Roman" w:hAnsi="Arial" w:cs="Arial"/>
                <w:b/>
                <w:bCs/>
                <w:sz w:val="24"/>
                <w:szCs w:val="24"/>
                <w:lang w:eastAsia="en-IN"/>
              </w:rPr>
              <w:t>PAGE 4</w:t>
            </w:r>
          </w:p>
        </w:tc>
        <w:tc>
          <w:tcPr>
            <w:tcW w:w="397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p>
        </w:tc>
      </w:tr>
      <w:tr w:rsidR="006D7F33" w:rsidRPr="006D7F33" w:rsidTr="006D7F33">
        <w:tc>
          <w:tcPr>
            <w:tcW w:w="118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predict</w:t>
            </w:r>
          </w:p>
        </w:tc>
        <w:tc>
          <w:tcPr>
            <w:tcW w:w="397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guess</w:t>
            </w:r>
          </w:p>
        </w:tc>
      </w:tr>
      <w:tr w:rsidR="006D7F33" w:rsidRPr="006D7F33" w:rsidTr="006D7F33">
        <w:tc>
          <w:tcPr>
            <w:tcW w:w="118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approaching</w:t>
            </w:r>
          </w:p>
        </w:tc>
        <w:tc>
          <w:tcPr>
            <w:tcW w:w="397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coming close to someone or something</w:t>
            </w:r>
          </w:p>
        </w:tc>
      </w:tr>
      <w:tr w:rsidR="006D7F33" w:rsidRPr="006D7F33" w:rsidTr="006D7F33">
        <w:tc>
          <w:tcPr>
            <w:tcW w:w="118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lastRenderedPageBreak/>
              <w:t>pleasure</w:t>
            </w:r>
          </w:p>
        </w:tc>
        <w:tc>
          <w:tcPr>
            <w:tcW w:w="397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 feeling of happy satisfaction and enjoyment</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satisfied</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pleased</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expression</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the action of making known one’s thoughts or feelings</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regard</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consider or think of in a specified way</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draped</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covered with something (cloth)</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curtain</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 piece of material suspended at the top to form a screen</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hailstones</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pellet of hails</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resemble</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have a similar appearance to or qualities in common with someone or something</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exposing</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making visible by uncovering it</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frozen</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covered or rigid with ice</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quickly</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at a fast speed</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lastRenderedPageBreak/>
              <w:t>hillside</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inclined side of hill</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destroyed</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ruined</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plague</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an unusually large number of insects infesting a place and,causing damage</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locust</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insects which fly in big swarms (group) and destroy crops</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solitary</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done or existing alone</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upset</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unhappy; disappointed or worried</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instructed</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order someone to do something especially in a formal way</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conscience</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an inner sense of right and wrong</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daybreak</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dawn</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peso</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currency of several Latin</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sow</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plant the seeds of a crop</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lastRenderedPageBreak/>
              <w:t>envelope</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paper cover to mail letter</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heartily</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loudly</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amiable</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having or displaying a friendly and pleasant manner</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D32C91">
              <w:rPr>
                <w:rFonts w:ascii="Arial" w:eastAsia="Times New Roman" w:hAnsi="Arial" w:cs="Arial"/>
                <w:b/>
                <w:bCs/>
                <w:sz w:val="24"/>
                <w:szCs w:val="24"/>
                <w:lang w:eastAsia="en-IN"/>
              </w:rPr>
              <w:t>PAGE 6</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serious</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thoughtful</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tapping</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to hit in gentle strokes</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correspondence</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letters sent or received</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evident</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 xml:space="preserve">clearly </w:t>
            </w:r>
            <w:r w:rsidR="00D32C91" w:rsidRPr="006D7F33">
              <w:rPr>
                <w:rFonts w:ascii="Arial" w:eastAsia="Times New Roman" w:hAnsi="Arial" w:cs="Arial"/>
                <w:sz w:val="24"/>
                <w:szCs w:val="24"/>
                <w:lang w:eastAsia="en-IN"/>
              </w:rPr>
              <w:t>seen</w:t>
            </w:r>
            <w:r w:rsidRPr="006D7F33">
              <w:rPr>
                <w:rFonts w:ascii="Arial" w:eastAsia="Times New Roman" w:hAnsi="Arial" w:cs="Arial"/>
                <w:sz w:val="24"/>
                <w:szCs w:val="24"/>
                <w:lang w:eastAsia="en-IN"/>
              </w:rPr>
              <w:t xml:space="preserve"> or understood</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resolution</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 firm decision to do or not to do something</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charity</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help or money given to those in need            . .</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contentment</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 state of happiness and satisfaction</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lastRenderedPageBreak/>
              <w:t>deed</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 brave or noble act</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slightest</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D32C91"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quietness</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confidence</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firm trust</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deny</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refuse</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wrinkling</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 slight line or fold in something, especially fabric or the skin of the face</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lick</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to strike with tongue gently</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affixed</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attached to something else</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D32C91">
              <w:rPr>
                <w:rFonts w:ascii="Arial" w:eastAsia="Times New Roman" w:hAnsi="Arial" w:cs="Arial"/>
                <w:b/>
                <w:bCs/>
                <w:sz w:val="24"/>
                <w:szCs w:val="24"/>
                <w:lang w:eastAsia="en-IN"/>
              </w:rPr>
              <w:t>PAGE 7</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blow</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cause to move</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bunch</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a number of things, typically of the same kind</w:t>
            </w:r>
          </w:p>
        </w:tc>
      </w:tr>
      <w:tr w:rsidR="006D7F33" w:rsidRPr="006D7F33" w:rsidTr="006D7F33">
        <w:tc>
          <w:tcPr>
            <w:tcW w:w="1335"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crooks</w:t>
            </w:r>
          </w:p>
        </w:tc>
        <w:tc>
          <w:tcPr>
            <w:tcW w:w="3750" w:type="dxa"/>
            <w:tcBorders>
              <w:top w:val="single" w:sz="6" w:space="0" w:color="DDDDDD"/>
              <w:left w:val="outset" w:sz="6" w:space="0" w:color="auto"/>
              <w:bottom w:val="outset" w:sz="6" w:space="0" w:color="auto"/>
              <w:right w:val="outset" w:sz="6" w:space="0" w:color="auto"/>
            </w:tcBorders>
            <w:vAlign w:val="center"/>
            <w:hideMark/>
          </w:tcPr>
          <w:p w:rsidR="006D7F33" w:rsidRPr="006D7F33" w:rsidRDefault="006D7F33" w:rsidP="006D7F33">
            <w:pPr>
              <w:spacing w:after="600" w:line="480" w:lineRule="auto"/>
              <w:rPr>
                <w:rFonts w:ascii="Arial" w:eastAsia="Times New Roman" w:hAnsi="Arial" w:cs="Arial"/>
                <w:sz w:val="24"/>
                <w:szCs w:val="24"/>
                <w:lang w:eastAsia="en-IN"/>
              </w:rPr>
            </w:pPr>
            <w:r w:rsidRPr="006D7F33">
              <w:rPr>
                <w:rFonts w:ascii="Arial" w:eastAsia="Times New Roman" w:hAnsi="Arial" w:cs="Arial"/>
                <w:sz w:val="24"/>
                <w:szCs w:val="24"/>
                <w:lang w:eastAsia="en-IN"/>
              </w:rPr>
              <w:t>dishonest people or criminals</w:t>
            </w:r>
          </w:p>
        </w:tc>
      </w:tr>
    </w:tbl>
    <w:p w:rsidR="006D7F33" w:rsidRPr="006D7F33" w:rsidRDefault="006D7F33" w:rsidP="006D7F33">
      <w:pPr>
        <w:shd w:val="clear" w:color="auto" w:fill="FFFFFF"/>
        <w:spacing w:after="390" w:line="240" w:lineRule="auto"/>
        <w:rPr>
          <w:ins w:id="46" w:author="Unknown"/>
          <w:rFonts w:ascii="Arial" w:eastAsia="Times New Roman" w:hAnsi="Arial" w:cs="Arial"/>
          <w:color w:val="222222"/>
          <w:sz w:val="24"/>
          <w:szCs w:val="24"/>
          <w:lang w:eastAsia="en-IN"/>
        </w:rPr>
      </w:pPr>
    </w:p>
    <w:p w:rsidR="008A192D" w:rsidRPr="00D32C91" w:rsidRDefault="008A192D">
      <w:pPr>
        <w:rPr>
          <w:rFonts w:ascii="Arial" w:hAnsi="Arial" w:cs="Arial"/>
        </w:rPr>
      </w:pPr>
    </w:p>
    <w:sectPr w:rsidR="008A192D" w:rsidRPr="00D32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440F8"/>
    <w:multiLevelType w:val="multilevel"/>
    <w:tmpl w:val="6462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253"/>
    <w:rsid w:val="001020D6"/>
    <w:rsid w:val="0013205D"/>
    <w:rsid w:val="003C4253"/>
    <w:rsid w:val="006D7F33"/>
    <w:rsid w:val="008A192D"/>
    <w:rsid w:val="00D32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7F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7F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F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7F33"/>
    <w:rPr>
      <w:rFonts w:ascii="Times New Roman" w:eastAsia="Times New Roman" w:hAnsi="Times New Roman" w:cs="Times New Roman"/>
      <w:b/>
      <w:bCs/>
      <w:sz w:val="36"/>
      <w:szCs w:val="36"/>
      <w:lang w:eastAsia="en-IN"/>
    </w:rPr>
  </w:style>
  <w:style w:type="paragraph" w:customStyle="1" w:styleId="entry-meta">
    <w:name w:val="entry-meta"/>
    <w:basedOn w:val="Normal"/>
    <w:rsid w:val="006D7F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6D7F33"/>
  </w:style>
  <w:style w:type="character" w:styleId="Hyperlink">
    <w:name w:val="Hyperlink"/>
    <w:basedOn w:val="DefaultParagraphFont"/>
    <w:uiPriority w:val="99"/>
    <w:semiHidden/>
    <w:unhideWhenUsed/>
    <w:rsid w:val="006D7F33"/>
    <w:rPr>
      <w:color w:val="0000FF"/>
      <w:u w:val="single"/>
    </w:rPr>
  </w:style>
  <w:style w:type="character" w:customStyle="1" w:styleId="entry-author-name">
    <w:name w:val="entry-author-name"/>
    <w:basedOn w:val="DefaultParagraphFont"/>
    <w:rsid w:val="006D7F33"/>
  </w:style>
  <w:style w:type="character" w:customStyle="1" w:styleId="entry-comments-link">
    <w:name w:val="entry-comments-link"/>
    <w:basedOn w:val="DefaultParagraphFont"/>
    <w:rsid w:val="006D7F33"/>
  </w:style>
  <w:style w:type="character" w:styleId="Strong">
    <w:name w:val="Strong"/>
    <w:basedOn w:val="DefaultParagraphFont"/>
    <w:uiPriority w:val="22"/>
    <w:qFormat/>
    <w:rsid w:val="006D7F33"/>
    <w:rPr>
      <w:b/>
      <w:bCs/>
    </w:rPr>
  </w:style>
  <w:style w:type="paragraph" w:styleId="NormalWeb">
    <w:name w:val="Normal (Web)"/>
    <w:basedOn w:val="Normal"/>
    <w:uiPriority w:val="99"/>
    <w:semiHidden/>
    <w:unhideWhenUsed/>
    <w:rsid w:val="006D7F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7F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D7F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F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D7F33"/>
    <w:rPr>
      <w:rFonts w:ascii="Times New Roman" w:eastAsia="Times New Roman" w:hAnsi="Times New Roman" w:cs="Times New Roman"/>
      <w:b/>
      <w:bCs/>
      <w:sz w:val="36"/>
      <w:szCs w:val="36"/>
      <w:lang w:eastAsia="en-IN"/>
    </w:rPr>
  </w:style>
  <w:style w:type="paragraph" w:customStyle="1" w:styleId="entry-meta">
    <w:name w:val="entry-meta"/>
    <w:basedOn w:val="Normal"/>
    <w:rsid w:val="006D7F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6D7F33"/>
  </w:style>
  <w:style w:type="character" w:styleId="Hyperlink">
    <w:name w:val="Hyperlink"/>
    <w:basedOn w:val="DefaultParagraphFont"/>
    <w:uiPriority w:val="99"/>
    <w:semiHidden/>
    <w:unhideWhenUsed/>
    <w:rsid w:val="006D7F33"/>
    <w:rPr>
      <w:color w:val="0000FF"/>
      <w:u w:val="single"/>
    </w:rPr>
  </w:style>
  <w:style w:type="character" w:customStyle="1" w:styleId="entry-author-name">
    <w:name w:val="entry-author-name"/>
    <w:basedOn w:val="DefaultParagraphFont"/>
    <w:rsid w:val="006D7F33"/>
  </w:style>
  <w:style w:type="character" w:customStyle="1" w:styleId="entry-comments-link">
    <w:name w:val="entry-comments-link"/>
    <w:basedOn w:val="DefaultParagraphFont"/>
    <w:rsid w:val="006D7F33"/>
  </w:style>
  <w:style w:type="character" w:styleId="Strong">
    <w:name w:val="Strong"/>
    <w:basedOn w:val="DefaultParagraphFont"/>
    <w:uiPriority w:val="22"/>
    <w:qFormat/>
    <w:rsid w:val="006D7F33"/>
    <w:rPr>
      <w:b/>
      <w:bCs/>
    </w:rPr>
  </w:style>
  <w:style w:type="paragraph" w:styleId="NormalWeb">
    <w:name w:val="Normal (Web)"/>
    <w:basedOn w:val="Normal"/>
    <w:uiPriority w:val="99"/>
    <w:semiHidden/>
    <w:unhideWhenUsed/>
    <w:rsid w:val="006D7F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40155">
      <w:bodyDiv w:val="1"/>
      <w:marLeft w:val="0"/>
      <w:marRight w:val="0"/>
      <w:marTop w:val="0"/>
      <w:marBottom w:val="0"/>
      <w:divBdr>
        <w:top w:val="none" w:sz="0" w:space="0" w:color="auto"/>
        <w:left w:val="none" w:sz="0" w:space="0" w:color="auto"/>
        <w:bottom w:val="none" w:sz="0" w:space="0" w:color="auto"/>
        <w:right w:val="none" w:sz="0" w:space="0" w:color="auto"/>
      </w:divBdr>
      <w:divsChild>
        <w:div w:id="954604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2020-03-13T12:54:00Z</dcterms:created>
  <dcterms:modified xsi:type="dcterms:W3CDTF">2020-03-13T12:58:00Z</dcterms:modified>
</cp:coreProperties>
</file>