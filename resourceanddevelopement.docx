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50F" w:rsidRPr="009F750F" w:rsidRDefault="009F750F" w:rsidP="009F750F">
      <w:pPr>
        <w:spacing w:after="100" w:afterAutospacing="1" w:line="240" w:lineRule="auto"/>
        <w:outlineLvl w:val="0"/>
        <w:rPr>
          <w:rFonts w:ascii="Segoe UI" w:eastAsia="Times New Roman" w:hAnsi="Segoe UI" w:cs="Segoe UI"/>
          <w:color w:val="212529"/>
          <w:kern w:val="36"/>
          <w:sz w:val="48"/>
          <w:szCs w:val="48"/>
          <w:lang w:eastAsia="en-IN"/>
        </w:rPr>
      </w:pPr>
      <w:r w:rsidRPr="009F750F">
        <w:rPr>
          <w:rFonts w:ascii="Segoe UI" w:eastAsia="Times New Roman" w:hAnsi="Segoe UI" w:cs="Segoe UI"/>
          <w:color w:val="212529"/>
          <w:kern w:val="36"/>
          <w:sz w:val="48"/>
          <w:szCs w:val="48"/>
          <w:lang w:eastAsia="en-IN"/>
        </w:rPr>
        <w:t>Resources and Development</w:t>
      </w:r>
    </w:p>
    <w:p w:rsidR="009F750F" w:rsidRPr="009F750F" w:rsidRDefault="009F750F" w:rsidP="009F750F">
      <w:pPr>
        <w:spacing w:after="100" w:afterAutospacing="1" w:line="240" w:lineRule="auto"/>
        <w:rPr>
          <w:rFonts w:ascii="Segoe UI" w:eastAsia="Times New Roman" w:hAnsi="Segoe UI" w:cs="Segoe UI"/>
          <w:color w:val="212529"/>
          <w:sz w:val="24"/>
          <w:szCs w:val="24"/>
          <w:lang w:eastAsia="en-IN"/>
        </w:rPr>
      </w:pPr>
      <w:r w:rsidRPr="009F750F">
        <w:rPr>
          <w:rFonts w:ascii="Segoe UI" w:eastAsia="Times New Roman" w:hAnsi="Segoe UI" w:cs="Segoe UI"/>
          <w:color w:val="212529"/>
          <w:sz w:val="24"/>
          <w:szCs w:val="24"/>
          <w:lang w:eastAsia="en-IN"/>
        </w:rPr>
        <w:t>Resource: Anything which can be used for satisfying the human needs is called a resource.</w:t>
      </w:r>
    </w:p>
    <w:p w:rsidR="009F750F" w:rsidRPr="009F750F" w:rsidRDefault="009F750F" w:rsidP="009F750F">
      <w:pPr>
        <w:spacing w:after="100" w:afterAutospacing="1" w:line="240" w:lineRule="auto"/>
        <w:outlineLvl w:val="1"/>
        <w:rPr>
          <w:rFonts w:ascii="Segoe UI" w:eastAsia="Times New Roman" w:hAnsi="Segoe UI" w:cs="Segoe UI"/>
          <w:color w:val="212529"/>
          <w:sz w:val="36"/>
          <w:szCs w:val="36"/>
          <w:lang w:eastAsia="en-IN"/>
        </w:rPr>
      </w:pPr>
      <w:r w:rsidRPr="009F750F">
        <w:rPr>
          <w:rFonts w:ascii="Segoe UI" w:eastAsia="Times New Roman" w:hAnsi="Segoe UI" w:cs="Segoe UI"/>
          <w:color w:val="212529"/>
          <w:sz w:val="36"/>
          <w:szCs w:val="36"/>
          <w:lang w:eastAsia="en-IN"/>
        </w:rPr>
        <w:t>Types of Resources:</w:t>
      </w:r>
    </w:p>
    <w:p w:rsidR="009F750F" w:rsidRPr="009F750F" w:rsidRDefault="009F750F" w:rsidP="009F750F">
      <w:pPr>
        <w:spacing w:after="100" w:afterAutospacing="1" w:line="240" w:lineRule="auto"/>
        <w:rPr>
          <w:rFonts w:ascii="Segoe UI" w:eastAsia="Times New Roman" w:hAnsi="Segoe UI" w:cs="Segoe UI"/>
          <w:color w:val="212529"/>
          <w:sz w:val="24"/>
          <w:szCs w:val="24"/>
          <w:lang w:eastAsia="en-IN"/>
        </w:rPr>
      </w:pPr>
      <w:r w:rsidRPr="009F750F">
        <w:rPr>
          <w:rFonts w:ascii="Segoe UI" w:eastAsia="Times New Roman" w:hAnsi="Segoe UI" w:cs="Segoe UI"/>
          <w:color w:val="212529"/>
          <w:sz w:val="24"/>
          <w:szCs w:val="24"/>
          <w:lang w:eastAsia="en-IN"/>
        </w:rPr>
        <w:t>Resources can be classified on different bases; into following types:</w:t>
      </w:r>
    </w:p>
    <w:p w:rsidR="009F750F" w:rsidRPr="009F750F" w:rsidRDefault="009F750F" w:rsidP="009F750F">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9F750F">
        <w:rPr>
          <w:rFonts w:ascii="Segoe UI" w:eastAsia="Times New Roman" w:hAnsi="Segoe UI" w:cs="Segoe UI"/>
          <w:color w:val="212529"/>
          <w:sz w:val="24"/>
          <w:szCs w:val="24"/>
          <w:lang w:eastAsia="en-IN"/>
        </w:rPr>
        <w:t>On the basis of origin: Biotic and Abiotic</w:t>
      </w:r>
    </w:p>
    <w:p w:rsidR="009F750F" w:rsidRPr="009F750F" w:rsidRDefault="009F750F" w:rsidP="009F750F">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9F750F">
        <w:rPr>
          <w:rFonts w:ascii="Segoe UI" w:eastAsia="Times New Roman" w:hAnsi="Segoe UI" w:cs="Segoe UI"/>
          <w:color w:val="212529"/>
          <w:sz w:val="24"/>
          <w:szCs w:val="24"/>
          <w:lang w:eastAsia="en-IN"/>
        </w:rPr>
        <w:t>On the basis of exhaustibility: Renewable and Non-renewable</w:t>
      </w:r>
    </w:p>
    <w:p w:rsidR="009F750F" w:rsidRPr="009F750F" w:rsidRDefault="009F750F" w:rsidP="009F750F">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9F750F">
        <w:rPr>
          <w:rFonts w:ascii="Segoe UI" w:eastAsia="Times New Roman" w:hAnsi="Segoe UI" w:cs="Segoe UI"/>
          <w:color w:val="212529"/>
          <w:sz w:val="24"/>
          <w:szCs w:val="24"/>
          <w:lang w:eastAsia="en-IN"/>
        </w:rPr>
        <w:t>On the basis of ownership: Individual, community, national and international</w:t>
      </w:r>
    </w:p>
    <w:p w:rsidR="009F750F" w:rsidRPr="009F750F" w:rsidRDefault="009F750F" w:rsidP="009F750F">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9F750F">
        <w:rPr>
          <w:rFonts w:ascii="Segoe UI" w:eastAsia="Times New Roman" w:hAnsi="Segoe UI" w:cs="Segoe UI"/>
          <w:color w:val="212529"/>
          <w:sz w:val="24"/>
          <w:szCs w:val="24"/>
          <w:lang w:eastAsia="en-IN"/>
        </w:rPr>
        <w:t>On the basis of status of development: Potential, Developed, Stock and Reserves</w:t>
      </w:r>
    </w:p>
    <w:p w:rsidR="009F750F" w:rsidRPr="009F750F" w:rsidRDefault="009F750F" w:rsidP="009F750F">
      <w:pPr>
        <w:spacing w:after="0" w:line="240" w:lineRule="auto"/>
        <w:rPr>
          <w:ins w:id="0" w:author="Unknown"/>
          <w:rFonts w:ascii="Segoe UI" w:eastAsia="Times New Roman" w:hAnsi="Segoe UI" w:cs="Segoe UI"/>
          <w:color w:val="212529"/>
          <w:sz w:val="24"/>
          <w:szCs w:val="24"/>
          <w:lang w:eastAsia="en-IN"/>
        </w:rPr>
      </w:pPr>
      <w:ins w:id="1" w:author="Unknown">
        <w:r w:rsidRPr="009F750F">
          <w:rPr>
            <w:rFonts w:ascii="Segoe UI" w:eastAsia="Times New Roman" w:hAnsi="Segoe UI" w:cs="Segoe UI"/>
            <w:color w:val="212529"/>
            <w:sz w:val="24"/>
            <w:szCs w:val="24"/>
            <w:lang w:eastAsia="en-IN"/>
          </w:rPr>
          <w:pict>
            <v:rect id="_x0000_i1025" style="width:0;height:0" o:hralign="center" o:hrstd="t" o:hr="t" fillcolor="#a0a0a0" stroked="f"/>
          </w:pict>
        </w:r>
      </w:ins>
    </w:p>
    <w:p w:rsidR="009F750F" w:rsidRPr="009F750F" w:rsidRDefault="009F750F" w:rsidP="009F750F">
      <w:pPr>
        <w:spacing w:after="100" w:afterAutospacing="1" w:line="240" w:lineRule="auto"/>
        <w:outlineLvl w:val="1"/>
        <w:rPr>
          <w:ins w:id="2" w:author="Unknown"/>
          <w:rFonts w:ascii="Segoe UI" w:eastAsia="Times New Roman" w:hAnsi="Segoe UI" w:cs="Segoe UI"/>
          <w:color w:val="212529"/>
          <w:sz w:val="36"/>
          <w:szCs w:val="36"/>
          <w:lang w:eastAsia="en-IN"/>
        </w:rPr>
      </w:pPr>
      <w:ins w:id="3" w:author="Unknown">
        <w:r w:rsidRPr="009F750F">
          <w:rPr>
            <w:rFonts w:ascii="Segoe UI" w:eastAsia="Times New Roman" w:hAnsi="Segoe UI" w:cs="Segoe UI"/>
            <w:color w:val="212529"/>
            <w:sz w:val="36"/>
            <w:szCs w:val="36"/>
            <w:lang w:eastAsia="en-IN"/>
          </w:rPr>
          <w:t xml:space="preserve">Classification of </w:t>
        </w:r>
        <w:proofErr w:type="gramStart"/>
        <w:r w:rsidRPr="009F750F">
          <w:rPr>
            <w:rFonts w:ascii="Segoe UI" w:eastAsia="Times New Roman" w:hAnsi="Segoe UI" w:cs="Segoe UI"/>
            <w:color w:val="212529"/>
            <w:sz w:val="36"/>
            <w:szCs w:val="36"/>
            <w:lang w:eastAsia="en-IN"/>
          </w:rPr>
          <w:t>Resources :</w:t>
        </w:r>
        <w:proofErr w:type="gramEnd"/>
        <w:r w:rsidRPr="009F750F">
          <w:rPr>
            <w:rFonts w:ascii="Segoe UI" w:eastAsia="Times New Roman" w:hAnsi="Segoe UI" w:cs="Segoe UI"/>
            <w:color w:val="212529"/>
            <w:sz w:val="36"/>
            <w:szCs w:val="36"/>
            <w:lang w:eastAsia="en-IN"/>
          </w:rPr>
          <w:t xml:space="preserve"> On the basis of Origin</w:t>
        </w:r>
      </w:ins>
    </w:p>
    <w:p w:rsidR="009F750F" w:rsidRPr="009F750F" w:rsidRDefault="009F750F" w:rsidP="009F750F">
      <w:pPr>
        <w:numPr>
          <w:ilvl w:val="0"/>
          <w:numId w:val="2"/>
        </w:numPr>
        <w:spacing w:before="100" w:beforeAutospacing="1" w:after="100" w:afterAutospacing="1" w:line="240" w:lineRule="auto"/>
        <w:rPr>
          <w:ins w:id="4" w:author="Unknown"/>
          <w:rFonts w:ascii="Segoe UI" w:eastAsia="Times New Roman" w:hAnsi="Segoe UI" w:cs="Segoe UI"/>
          <w:color w:val="212529"/>
          <w:sz w:val="24"/>
          <w:szCs w:val="24"/>
          <w:lang w:eastAsia="en-IN"/>
        </w:rPr>
      </w:pPr>
      <w:ins w:id="5" w:author="Unknown">
        <w:r w:rsidRPr="009F750F">
          <w:rPr>
            <w:rFonts w:ascii="Segoe UI" w:eastAsia="Times New Roman" w:hAnsi="Segoe UI" w:cs="Segoe UI"/>
            <w:b/>
            <w:bCs/>
            <w:color w:val="212529"/>
            <w:sz w:val="24"/>
            <w:szCs w:val="24"/>
            <w:lang w:eastAsia="en-IN"/>
          </w:rPr>
          <w:t>Biotic Resources:</w:t>
        </w:r>
        <w:r w:rsidRPr="009F750F">
          <w:rPr>
            <w:rFonts w:ascii="Segoe UI" w:eastAsia="Times New Roman" w:hAnsi="Segoe UI" w:cs="Segoe UI"/>
            <w:color w:val="212529"/>
            <w:sz w:val="24"/>
            <w:szCs w:val="24"/>
            <w:lang w:eastAsia="en-IN"/>
          </w:rPr>
          <w:t> All living organisms in our environment are called biotic resources. For example, trees, animals, insects, etc.</w:t>
        </w:r>
      </w:ins>
    </w:p>
    <w:p w:rsidR="009F750F" w:rsidRPr="009F750F" w:rsidRDefault="009F750F" w:rsidP="009F750F">
      <w:pPr>
        <w:numPr>
          <w:ilvl w:val="0"/>
          <w:numId w:val="2"/>
        </w:numPr>
        <w:spacing w:before="100" w:beforeAutospacing="1" w:after="100" w:afterAutospacing="1" w:line="240" w:lineRule="auto"/>
        <w:rPr>
          <w:ins w:id="6" w:author="Unknown"/>
          <w:rFonts w:ascii="Segoe UI" w:eastAsia="Times New Roman" w:hAnsi="Segoe UI" w:cs="Segoe UI"/>
          <w:color w:val="212529"/>
          <w:sz w:val="24"/>
          <w:szCs w:val="24"/>
          <w:lang w:eastAsia="en-IN"/>
        </w:rPr>
      </w:pPr>
      <w:ins w:id="7" w:author="Unknown">
        <w:r w:rsidRPr="009F750F">
          <w:rPr>
            <w:rFonts w:ascii="Segoe UI" w:eastAsia="Times New Roman" w:hAnsi="Segoe UI" w:cs="Segoe UI"/>
            <w:b/>
            <w:bCs/>
            <w:color w:val="212529"/>
            <w:sz w:val="24"/>
            <w:szCs w:val="24"/>
            <w:lang w:eastAsia="en-IN"/>
          </w:rPr>
          <w:t>Abiotic Resources:</w:t>
        </w:r>
        <w:r w:rsidRPr="009F750F">
          <w:rPr>
            <w:rFonts w:ascii="Segoe UI" w:eastAsia="Times New Roman" w:hAnsi="Segoe UI" w:cs="Segoe UI"/>
            <w:color w:val="212529"/>
            <w:sz w:val="24"/>
            <w:szCs w:val="24"/>
            <w:lang w:eastAsia="en-IN"/>
          </w:rPr>
          <w:t> All non-living things present in our environment are termed as abiotic resources. For example – earth, air, water, metals, rocks, etc.</w:t>
        </w:r>
      </w:ins>
    </w:p>
    <w:p w:rsidR="009F750F" w:rsidRPr="009F750F" w:rsidRDefault="009F750F" w:rsidP="009F750F">
      <w:pPr>
        <w:spacing w:after="100" w:afterAutospacing="1" w:line="240" w:lineRule="auto"/>
        <w:outlineLvl w:val="1"/>
        <w:rPr>
          <w:ins w:id="8" w:author="Unknown"/>
          <w:rFonts w:ascii="Segoe UI" w:eastAsia="Times New Roman" w:hAnsi="Segoe UI" w:cs="Segoe UI"/>
          <w:color w:val="212529"/>
          <w:sz w:val="36"/>
          <w:szCs w:val="36"/>
          <w:lang w:eastAsia="en-IN"/>
        </w:rPr>
      </w:pPr>
      <w:ins w:id="9" w:author="Unknown">
        <w:r w:rsidRPr="009F750F">
          <w:rPr>
            <w:rFonts w:ascii="Segoe UI" w:eastAsia="Times New Roman" w:hAnsi="Segoe UI" w:cs="Segoe UI"/>
            <w:color w:val="212529"/>
            <w:sz w:val="36"/>
            <w:szCs w:val="36"/>
            <w:lang w:eastAsia="en-IN"/>
          </w:rPr>
          <w:t>Classification of Resources: On the basis of Exhaustibility:</w:t>
        </w:r>
      </w:ins>
    </w:p>
    <w:p w:rsidR="009F750F" w:rsidRPr="009F750F" w:rsidRDefault="009F750F" w:rsidP="009F750F">
      <w:pPr>
        <w:numPr>
          <w:ilvl w:val="0"/>
          <w:numId w:val="3"/>
        </w:numPr>
        <w:spacing w:before="100" w:beforeAutospacing="1" w:after="100" w:afterAutospacing="1" w:line="240" w:lineRule="auto"/>
        <w:rPr>
          <w:ins w:id="10" w:author="Unknown"/>
          <w:rFonts w:ascii="Segoe UI" w:eastAsia="Times New Roman" w:hAnsi="Segoe UI" w:cs="Segoe UI"/>
          <w:color w:val="212529"/>
          <w:sz w:val="24"/>
          <w:szCs w:val="24"/>
          <w:lang w:eastAsia="en-IN"/>
        </w:rPr>
      </w:pPr>
      <w:ins w:id="11" w:author="Unknown">
        <w:r w:rsidRPr="009F750F">
          <w:rPr>
            <w:rFonts w:ascii="Segoe UI" w:eastAsia="Times New Roman" w:hAnsi="Segoe UI" w:cs="Segoe UI"/>
            <w:b/>
            <w:bCs/>
            <w:color w:val="212529"/>
            <w:sz w:val="24"/>
            <w:szCs w:val="24"/>
            <w:lang w:eastAsia="en-IN"/>
          </w:rPr>
          <w:t>Renewable Resources:</w:t>
        </w:r>
        <w:r w:rsidRPr="009F750F">
          <w:rPr>
            <w:rFonts w:ascii="Segoe UI" w:eastAsia="Times New Roman" w:hAnsi="Segoe UI" w:cs="Segoe UI"/>
            <w:color w:val="212529"/>
            <w:sz w:val="24"/>
            <w:szCs w:val="24"/>
            <w:lang w:eastAsia="en-IN"/>
          </w:rPr>
          <w:t> Resources that can be replenished after a short period of time are called Renewable Resources. For example – agricultural crops, water, forest, wildlife, etc.</w:t>
        </w:r>
      </w:ins>
    </w:p>
    <w:p w:rsidR="009F750F" w:rsidRPr="009F750F" w:rsidRDefault="009F750F" w:rsidP="009F750F">
      <w:pPr>
        <w:numPr>
          <w:ilvl w:val="0"/>
          <w:numId w:val="3"/>
        </w:numPr>
        <w:spacing w:before="100" w:beforeAutospacing="1" w:after="100" w:afterAutospacing="1" w:line="240" w:lineRule="auto"/>
        <w:rPr>
          <w:ins w:id="12" w:author="Unknown"/>
          <w:rFonts w:ascii="Segoe UI" w:eastAsia="Times New Roman" w:hAnsi="Segoe UI" w:cs="Segoe UI"/>
          <w:color w:val="212529"/>
          <w:sz w:val="24"/>
          <w:szCs w:val="24"/>
          <w:lang w:eastAsia="en-IN"/>
        </w:rPr>
      </w:pPr>
      <w:ins w:id="13" w:author="Unknown">
        <w:r w:rsidRPr="009F750F">
          <w:rPr>
            <w:rFonts w:ascii="Segoe UI" w:eastAsia="Times New Roman" w:hAnsi="Segoe UI" w:cs="Segoe UI"/>
            <w:b/>
            <w:bCs/>
            <w:color w:val="212529"/>
            <w:sz w:val="24"/>
            <w:szCs w:val="24"/>
            <w:lang w:eastAsia="en-IN"/>
          </w:rPr>
          <w:t>Non-renewable Resources:</w:t>
        </w:r>
        <w:r w:rsidRPr="009F750F">
          <w:rPr>
            <w:rFonts w:ascii="Segoe UI" w:eastAsia="Times New Roman" w:hAnsi="Segoe UI" w:cs="Segoe UI"/>
            <w:color w:val="212529"/>
            <w:sz w:val="24"/>
            <w:szCs w:val="24"/>
            <w:lang w:eastAsia="en-IN"/>
          </w:rPr>
          <w:t> Resources which takes million years of time to replenish are called non-renewable resources. For example – fossil fuel.</w:t>
        </w:r>
      </w:ins>
    </w:p>
    <w:p w:rsidR="009F750F" w:rsidRPr="009F750F" w:rsidRDefault="009F750F" w:rsidP="009F750F">
      <w:pPr>
        <w:spacing w:after="100" w:afterAutospacing="1" w:line="240" w:lineRule="auto"/>
        <w:outlineLvl w:val="1"/>
        <w:rPr>
          <w:ins w:id="14" w:author="Unknown"/>
          <w:rFonts w:ascii="Segoe UI" w:eastAsia="Times New Roman" w:hAnsi="Segoe UI" w:cs="Segoe UI"/>
          <w:color w:val="212529"/>
          <w:sz w:val="36"/>
          <w:szCs w:val="36"/>
          <w:lang w:eastAsia="en-IN"/>
        </w:rPr>
      </w:pPr>
      <w:ins w:id="15" w:author="Unknown">
        <w:r w:rsidRPr="009F750F">
          <w:rPr>
            <w:rFonts w:ascii="Segoe UI" w:eastAsia="Times New Roman" w:hAnsi="Segoe UI" w:cs="Segoe UI"/>
            <w:color w:val="212529"/>
            <w:sz w:val="36"/>
            <w:szCs w:val="36"/>
            <w:lang w:eastAsia="en-IN"/>
          </w:rPr>
          <w:t>Classification of Resources: On the Basis of ownership:</w:t>
        </w:r>
      </w:ins>
    </w:p>
    <w:p w:rsidR="009F750F" w:rsidRPr="009F750F" w:rsidRDefault="009F750F" w:rsidP="009F750F">
      <w:pPr>
        <w:numPr>
          <w:ilvl w:val="0"/>
          <w:numId w:val="4"/>
        </w:numPr>
        <w:spacing w:before="100" w:beforeAutospacing="1" w:after="100" w:afterAutospacing="1" w:line="240" w:lineRule="auto"/>
        <w:rPr>
          <w:ins w:id="16" w:author="Unknown"/>
          <w:rFonts w:ascii="Segoe UI" w:eastAsia="Times New Roman" w:hAnsi="Segoe UI" w:cs="Segoe UI"/>
          <w:color w:val="212529"/>
          <w:sz w:val="24"/>
          <w:szCs w:val="24"/>
          <w:lang w:eastAsia="en-IN"/>
        </w:rPr>
      </w:pPr>
      <w:ins w:id="17" w:author="Unknown">
        <w:r w:rsidRPr="009F750F">
          <w:rPr>
            <w:rFonts w:ascii="Segoe UI" w:eastAsia="Times New Roman" w:hAnsi="Segoe UI" w:cs="Segoe UI"/>
            <w:b/>
            <w:bCs/>
            <w:color w:val="212529"/>
            <w:sz w:val="24"/>
            <w:szCs w:val="24"/>
            <w:lang w:eastAsia="en-IN"/>
          </w:rPr>
          <w:t>Individual:</w:t>
        </w:r>
        <w:r w:rsidRPr="009F750F">
          <w:rPr>
            <w:rFonts w:ascii="Segoe UI" w:eastAsia="Times New Roman" w:hAnsi="Segoe UI" w:cs="Segoe UI"/>
            <w:color w:val="212529"/>
            <w:sz w:val="24"/>
            <w:szCs w:val="24"/>
            <w:lang w:eastAsia="en-IN"/>
          </w:rPr>
          <w:t> Resources owned by individuals are called Individual Resources. For example – land owned by farmers, house, etc.</w:t>
        </w:r>
      </w:ins>
    </w:p>
    <w:p w:rsidR="009F750F" w:rsidRPr="009F750F" w:rsidRDefault="009F750F" w:rsidP="009F750F">
      <w:pPr>
        <w:numPr>
          <w:ilvl w:val="0"/>
          <w:numId w:val="4"/>
        </w:numPr>
        <w:spacing w:before="100" w:beforeAutospacing="1" w:after="100" w:afterAutospacing="1" w:line="240" w:lineRule="auto"/>
        <w:rPr>
          <w:ins w:id="18" w:author="Unknown"/>
          <w:rFonts w:ascii="Segoe UI" w:eastAsia="Times New Roman" w:hAnsi="Segoe UI" w:cs="Segoe UI"/>
          <w:color w:val="212529"/>
          <w:sz w:val="24"/>
          <w:szCs w:val="24"/>
          <w:lang w:eastAsia="en-IN"/>
        </w:rPr>
      </w:pPr>
      <w:ins w:id="19" w:author="Unknown">
        <w:r w:rsidRPr="009F750F">
          <w:rPr>
            <w:rFonts w:ascii="Segoe UI" w:eastAsia="Times New Roman" w:hAnsi="Segoe UI" w:cs="Segoe UI"/>
            <w:b/>
            <w:bCs/>
            <w:color w:val="212529"/>
            <w:sz w:val="24"/>
            <w:szCs w:val="24"/>
            <w:lang w:eastAsia="en-IN"/>
          </w:rPr>
          <w:t>Community:</w:t>
        </w:r>
        <w:r w:rsidRPr="009F750F">
          <w:rPr>
            <w:rFonts w:ascii="Segoe UI" w:eastAsia="Times New Roman" w:hAnsi="Segoe UI" w:cs="Segoe UI"/>
            <w:color w:val="212529"/>
            <w:sz w:val="24"/>
            <w:szCs w:val="24"/>
            <w:lang w:eastAsia="en-IN"/>
          </w:rPr>
          <w:t> Resources owned by community or society are called Community Owned Resources. For example – Graveyard, grazing land, ponds, burial grounds, park, etc.</w:t>
        </w:r>
      </w:ins>
    </w:p>
    <w:p w:rsidR="009F750F" w:rsidRPr="009F750F" w:rsidRDefault="009F750F" w:rsidP="009F750F">
      <w:pPr>
        <w:numPr>
          <w:ilvl w:val="0"/>
          <w:numId w:val="4"/>
        </w:numPr>
        <w:spacing w:before="100" w:beforeAutospacing="1" w:after="100" w:afterAutospacing="1" w:line="240" w:lineRule="auto"/>
        <w:rPr>
          <w:ins w:id="20" w:author="Unknown"/>
          <w:rFonts w:ascii="Segoe UI" w:eastAsia="Times New Roman" w:hAnsi="Segoe UI" w:cs="Segoe UI"/>
          <w:color w:val="212529"/>
          <w:sz w:val="24"/>
          <w:szCs w:val="24"/>
          <w:lang w:eastAsia="en-IN"/>
        </w:rPr>
      </w:pPr>
      <w:ins w:id="21" w:author="Unknown">
        <w:r w:rsidRPr="009F750F">
          <w:rPr>
            <w:rFonts w:ascii="Segoe UI" w:eastAsia="Times New Roman" w:hAnsi="Segoe UI" w:cs="Segoe UI"/>
            <w:b/>
            <w:bCs/>
            <w:color w:val="212529"/>
            <w:sz w:val="24"/>
            <w:szCs w:val="24"/>
            <w:lang w:eastAsia="en-IN"/>
          </w:rPr>
          <w:t>National Resources:</w:t>
        </w:r>
        <w:r w:rsidRPr="009F750F">
          <w:rPr>
            <w:rFonts w:ascii="Segoe UI" w:eastAsia="Times New Roman" w:hAnsi="Segoe UI" w:cs="Segoe UI"/>
            <w:color w:val="212529"/>
            <w:sz w:val="24"/>
            <w:szCs w:val="24"/>
            <w:lang w:eastAsia="en-IN"/>
          </w:rPr>
          <w:t> Resources owned by Individual Nations are called National Resources. For example – Government land, Roads, canals, railway, etc.</w:t>
        </w:r>
      </w:ins>
    </w:p>
    <w:p w:rsidR="009F750F" w:rsidRPr="009F750F" w:rsidRDefault="009F750F" w:rsidP="009F750F">
      <w:pPr>
        <w:numPr>
          <w:ilvl w:val="0"/>
          <w:numId w:val="4"/>
        </w:numPr>
        <w:spacing w:before="100" w:beforeAutospacing="1" w:after="100" w:afterAutospacing="1" w:line="240" w:lineRule="auto"/>
        <w:rPr>
          <w:ins w:id="22" w:author="Unknown"/>
          <w:rFonts w:ascii="Segoe UI" w:eastAsia="Times New Roman" w:hAnsi="Segoe UI" w:cs="Segoe UI"/>
          <w:color w:val="212529"/>
          <w:sz w:val="24"/>
          <w:szCs w:val="24"/>
          <w:lang w:eastAsia="en-IN"/>
        </w:rPr>
      </w:pPr>
      <w:ins w:id="23" w:author="Unknown">
        <w:r w:rsidRPr="009F750F">
          <w:rPr>
            <w:rFonts w:ascii="Segoe UI" w:eastAsia="Times New Roman" w:hAnsi="Segoe UI" w:cs="Segoe UI"/>
            <w:b/>
            <w:bCs/>
            <w:color w:val="212529"/>
            <w:sz w:val="24"/>
            <w:szCs w:val="24"/>
            <w:lang w:eastAsia="en-IN"/>
          </w:rPr>
          <w:lastRenderedPageBreak/>
          <w:t>International Resources:</w:t>
        </w:r>
        <w:r w:rsidRPr="009F750F">
          <w:rPr>
            <w:rFonts w:ascii="Segoe UI" w:eastAsia="Times New Roman" w:hAnsi="Segoe UI" w:cs="Segoe UI"/>
            <w:color w:val="212529"/>
            <w:sz w:val="24"/>
            <w:szCs w:val="24"/>
            <w:lang w:eastAsia="en-IN"/>
          </w:rPr>
          <w:t> Resources regulate by International bodies are called International Resources. For example – Ocean and sea beyond 200 km of the Exclusive Economic Zone and is called open sea or ocean. No individual country can utilize these resources without the permission of International bodies.</w:t>
        </w:r>
      </w:ins>
    </w:p>
    <w:p w:rsidR="009F750F" w:rsidRPr="009F750F" w:rsidRDefault="009F750F" w:rsidP="009F750F">
      <w:pPr>
        <w:spacing w:after="0" w:line="240" w:lineRule="auto"/>
        <w:rPr>
          <w:ins w:id="24" w:author="Unknown"/>
          <w:rFonts w:ascii="Segoe UI" w:eastAsia="Times New Roman" w:hAnsi="Segoe UI" w:cs="Segoe UI"/>
          <w:color w:val="212529"/>
          <w:sz w:val="24"/>
          <w:szCs w:val="24"/>
          <w:lang w:eastAsia="en-IN"/>
        </w:rPr>
      </w:pPr>
      <w:ins w:id="25" w:author="Unknown">
        <w:r w:rsidRPr="009F750F">
          <w:rPr>
            <w:rFonts w:ascii="Segoe UI" w:eastAsia="Times New Roman" w:hAnsi="Segoe UI" w:cs="Segoe UI"/>
            <w:color w:val="212529"/>
            <w:sz w:val="24"/>
            <w:szCs w:val="24"/>
            <w:lang w:eastAsia="en-IN"/>
          </w:rPr>
          <w:pict>
            <v:rect id="_x0000_i1026" style="width:0;height:0" o:hralign="center" o:hrstd="t" o:hr="t" fillcolor="#a0a0a0" stroked="f"/>
          </w:pict>
        </w:r>
      </w:ins>
    </w:p>
    <w:p w:rsidR="009F750F" w:rsidRPr="009F750F" w:rsidRDefault="009F750F" w:rsidP="009F750F">
      <w:pPr>
        <w:spacing w:after="100" w:afterAutospacing="1" w:line="240" w:lineRule="auto"/>
        <w:outlineLvl w:val="1"/>
        <w:rPr>
          <w:ins w:id="26" w:author="Unknown"/>
          <w:rFonts w:ascii="Segoe UI" w:eastAsia="Times New Roman" w:hAnsi="Segoe UI" w:cs="Segoe UI"/>
          <w:color w:val="212529"/>
          <w:sz w:val="36"/>
          <w:szCs w:val="36"/>
          <w:lang w:eastAsia="en-IN"/>
        </w:rPr>
      </w:pPr>
      <w:ins w:id="27" w:author="Unknown">
        <w:r w:rsidRPr="009F750F">
          <w:rPr>
            <w:rFonts w:ascii="Segoe UI" w:eastAsia="Times New Roman" w:hAnsi="Segoe UI" w:cs="Segoe UI"/>
            <w:color w:val="212529"/>
            <w:sz w:val="36"/>
            <w:szCs w:val="36"/>
            <w:lang w:eastAsia="en-IN"/>
          </w:rPr>
          <w:t>Classification of Resources: On the basis of Status of Development:</w:t>
        </w:r>
      </w:ins>
    </w:p>
    <w:p w:rsidR="009F750F" w:rsidRPr="009F750F" w:rsidRDefault="009F750F" w:rsidP="009F750F">
      <w:pPr>
        <w:numPr>
          <w:ilvl w:val="0"/>
          <w:numId w:val="5"/>
        </w:numPr>
        <w:spacing w:before="100" w:beforeAutospacing="1" w:after="100" w:afterAutospacing="1" w:line="240" w:lineRule="auto"/>
        <w:rPr>
          <w:ins w:id="28" w:author="Unknown"/>
          <w:rFonts w:ascii="Segoe UI" w:eastAsia="Times New Roman" w:hAnsi="Segoe UI" w:cs="Segoe UI"/>
          <w:color w:val="212529"/>
          <w:sz w:val="24"/>
          <w:szCs w:val="24"/>
          <w:lang w:eastAsia="en-IN"/>
        </w:rPr>
      </w:pPr>
      <w:ins w:id="29" w:author="Unknown">
        <w:r w:rsidRPr="009F750F">
          <w:rPr>
            <w:rFonts w:ascii="Segoe UI" w:eastAsia="Times New Roman" w:hAnsi="Segoe UI" w:cs="Segoe UI"/>
            <w:b/>
            <w:bCs/>
            <w:color w:val="212529"/>
            <w:sz w:val="24"/>
            <w:szCs w:val="24"/>
            <w:lang w:eastAsia="en-IN"/>
          </w:rPr>
          <w:t>Potential Resources:</w:t>
        </w:r>
        <w:r w:rsidRPr="009F750F">
          <w:rPr>
            <w:rFonts w:ascii="Segoe UI" w:eastAsia="Times New Roman" w:hAnsi="Segoe UI" w:cs="Segoe UI"/>
            <w:color w:val="212529"/>
            <w:sz w:val="24"/>
            <w:szCs w:val="24"/>
            <w:lang w:eastAsia="en-IN"/>
          </w:rPr>
          <w:t> Resources which are found in a particular region, but not yet used properly. For example – Rajasthan and Gujarat receive plenty of solar energy and have plenty of wind energy, but use of these resources so far has not been developed properly.</w:t>
        </w:r>
      </w:ins>
    </w:p>
    <w:p w:rsidR="009F750F" w:rsidRPr="009F750F" w:rsidRDefault="009F750F" w:rsidP="009F750F">
      <w:pPr>
        <w:numPr>
          <w:ilvl w:val="0"/>
          <w:numId w:val="5"/>
        </w:numPr>
        <w:spacing w:before="100" w:beforeAutospacing="1" w:after="100" w:afterAutospacing="1" w:line="240" w:lineRule="auto"/>
        <w:rPr>
          <w:ins w:id="30" w:author="Unknown"/>
          <w:rFonts w:ascii="Segoe UI" w:eastAsia="Times New Roman" w:hAnsi="Segoe UI" w:cs="Segoe UI"/>
          <w:color w:val="212529"/>
          <w:sz w:val="24"/>
          <w:szCs w:val="24"/>
          <w:lang w:eastAsia="en-IN"/>
        </w:rPr>
      </w:pPr>
      <w:ins w:id="31" w:author="Unknown">
        <w:r w:rsidRPr="009F750F">
          <w:rPr>
            <w:rFonts w:ascii="Segoe UI" w:eastAsia="Times New Roman" w:hAnsi="Segoe UI" w:cs="Segoe UI"/>
            <w:b/>
            <w:bCs/>
            <w:color w:val="212529"/>
            <w:sz w:val="24"/>
            <w:szCs w:val="24"/>
            <w:lang w:eastAsia="en-IN"/>
          </w:rPr>
          <w:t>Developed Resources:</w:t>
        </w:r>
        <w:r w:rsidRPr="009F750F">
          <w:rPr>
            <w:rFonts w:ascii="Segoe UI" w:eastAsia="Times New Roman" w:hAnsi="Segoe UI" w:cs="Segoe UI"/>
            <w:color w:val="212529"/>
            <w:sz w:val="24"/>
            <w:szCs w:val="24"/>
            <w:lang w:eastAsia="en-IN"/>
          </w:rPr>
          <w:t> Resources which are developed and surveyed for utilization and are being used in present time are known as Developed Resources.</w:t>
        </w:r>
      </w:ins>
    </w:p>
    <w:p w:rsidR="009F750F" w:rsidRPr="009F750F" w:rsidRDefault="009F750F" w:rsidP="009F750F">
      <w:pPr>
        <w:numPr>
          <w:ilvl w:val="0"/>
          <w:numId w:val="5"/>
        </w:numPr>
        <w:spacing w:before="100" w:beforeAutospacing="1" w:after="100" w:afterAutospacing="1" w:line="240" w:lineRule="auto"/>
        <w:rPr>
          <w:ins w:id="32" w:author="Unknown"/>
          <w:rFonts w:ascii="Segoe UI" w:eastAsia="Times New Roman" w:hAnsi="Segoe UI" w:cs="Segoe UI"/>
          <w:color w:val="212529"/>
          <w:sz w:val="24"/>
          <w:szCs w:val="24"/>
          <w:lang w:eastAsia="en-IN"/>
        </w:rPr>
      </w:pPr>
      <w:ins w:id="33" w:author="Unknown">
        <w:r w:rsidRPr="009F750F">
          <w:rPr>
            <w:rFonts w:ascii="Segoe UI" w:eastAsia="Times New Roman" w:hAnsi="Segoe UI" w:cs="Segoe UI"/>
            <w:b/>
            <w:bCs/>
            <w:color w:val="212529"/>
            <w:sz w:val="24"/>
            <w:szCs w:val="24"/>
            <w:lang w:eastAsia="en-IN"/>
          </w:rPr>
          <w:t>Stock:</w:t>
        </w:r>
        <w:r w:rsidRPr="009F750F">
          <w:rPr>
            <w:rFonts w:ascii="Segoe UI" w:eastAsia="Times New Roman" w:hAnsi="Segoe UI" w:cs="Segoe UI"/>
            <w:color w:val="212529"/>
            <w:sz w:val="24"/>
            <w:szCs w:val="24"/>
            <w:lang w:eastAsia="en-IN"/>
          </w:rPr>
          <w:t> Resources that are available, but we do not have proper technology to used them are called Stock. For example – water is made of oxygen and hydrogen, which can be used as fuel, but because of lack of proper technology these are not being used.</w:t>
        </w:r>
      </w:ins>
    </w:p>
    <w:p w:rsidR="009F750F" w:rsidRPr="009F750F" w:rsidRDefault="009F750F" w:rsidP="009F750F">
      <w:pPr>
        <w:numPr>
          <w:ilvl w:val="0"/>
          <w:numId w:val="5"/>
        </w:numPr>
        <w:spacing w:before="100" w:beforeAutospacing="1" w:after="100" w:afterAutospacing="1" w:line="240" w:lineRule="auto"/>
        <w:rPr>
          <w:ins w:id="34" w:author="Unknown"/>
          <w:rFonts w:ascii="Segoe UI" w:eastAsia="Times New Roman" w:hAnsi="Segoe UI" w:cs="Segoe UI"/>
          <w:color w:val="212529"/>
          <w:sz w:val="24"/>
          <w:szCs w:val="24"/>
          <w:lang w:eastAsia="en-IN"/>
        </w:rPr>
      </w:pPr>
      <w:ins w:id="35" w:author="Unknown">
        <w:r w:rsidRPr="009F750F">
          <w:rPr>
            <w:rFonts w:ascii="Segoe UI" w:eastAsia="Times New Roman" w:hAnsi="Segoe UI" w:cs="Segoe UI"/>
            <w:b/>
            <w:bCs/>
            <w:color w:val="212529"/>
            <w:sz w:val="24"/>
            <w:szCs w:val="24"/>
            <w:lang w:eastAsia="en-IN"/>
          </w:rPr>
          <w:t>Reserves:</w:t>
        </w:r>
        <w:r w:rsidRPr="009F750F">
          <w:rPr>
            <w:rFonts w:ascii="Segoe UI" w:eastAsia="Times New Roman" w:hAnsi="Segoe UI" w:cs="Segoe UI"/>
            <w:color w:val="212529"/>
            <w:sz w:val="24"/>
            <w:szCs w:val="24"/>
            <w:lang w:eastAsia="en-IN"/>
          </w:rPr>
          <w:t> Resources which are available and the knowhow to use them is also present but they are yet to be used are called Reserves. For example – river water which is not used to generate electricity.</w:t>
        </w:r>
      </w:ins>
    </w:p>
    <w:p w:rsidR="009F750F" w:rsidRPr="009F750F" w:rsidRDefault="009F750F" w:rsidP="009F750F">
      <w:pPr>
        <w:spacing w:after="0" w:line="240" w:lineRule="auto"/>
        <w:rPr>
          <w:ins w:id="36" w:author="Unknown"/>
          <w:rFonts w:ascii="Segoe UI" w:eastAsia="Times New Roman" w:hAnsi="Segoe UI" w:cs="Segoe UI"/>
          <w:color w:val="212529"/>
          <w:sz w:val="24"/>
          <w:szCs w:val="24"/>
          <w:lang w:eastAsia="en-IN"/>
        </w:rPr>
      </w:pPr>
      <w:ins w:id="37" w:author="Unknown">
        <w:r w:rsidRPr="009F750F">
          <w:rPr>
            <w:rFonts w:ascii="Segoe UI" w:eastAsia="Times New Roman" w:hAnsi="Segoe UI" w:cs="Segoe UI"/>
            <w:color w:val="212529"/>
            <w:sz w:val="24"/>
            <w:szCs w:val="24"/>
            <w:lang w:eastAsia="en-IN"/>
          </w:rPr>
          <w:pict>
            <v:rect id="_x0000_i1027" style="width:0;height:0" o:hralign="center" o:hrstd="t" o:hr="t" fillcolor="#a0a0a0" stroked="f"/>
          </w:pict>
        </w:r>
      </w:ins>
    </w:p>
    <w:p w:rsidR="009F750F" w:rsidRPr="009F750F" w:rsidRDefault="009F750F" w:rsidP="009F750F">
      <w:pPr>
        <w:spacing w:after="100" w:afterAutospacing="1" w:line="240" w:lineRule="auto"/>
        <w:outlineLvl w:val="1"/>
        <w:rPr>
          <w:ins w:id="38" w:author="Unknown"/>
          <w:rFonts w:ascii="Segoe UI" w:eastAsia="Times New Roman" w:hAnsi="Segoe UI" w:cs="Segoe UI"/>
          <w:color w:val="212529"/>
          <w:sz w:val="36"/>
          <w:szCs w:val="36"/>
          <w:lang w:eastAsia="en-IN"/>
        </w:rPr>
      </w:pPr>
      <w:ins w:id="39" w:author="Unknown">
        <w:r w:rsidRPr="009F750F">
          <w:rPr>
            <w:rFonts w:ascii="Segoe UI" w:eastAsia="Times New Roman" w:hAnsi="Segoe UI" w:cs="Segoe UI"/>
            <w:color w:val="212529"/>
            <w:sz w:val="36"/>
            <w:szCs w:val="36"/>
            <w:lang w:eastAsia="en-IN"/>
          </w:rPr>
          <w:t>Discriminate use of Resources</w:t>
        </w:r>
      </w:ins>
    </w:p>
    <w:p w:rsidR="009F750F" w:rsidRPr="009F750F" w:rsidRDefault="009F750F" w:rsidP="009F750F">
      <w:pPr>
        <w:spacing w:after="100" w:afterAutospacing="1" w:line="240" w:lineRule="auto"/>
        <w:rPr>
          <w:ins w:id="40" w:author="Unknown"/>
          <w:rFonts w:ascii="Segoe UI" w:eastAsia="Times New Roman" w:hAnsi="Segoe UI" w:cs="Segoe UI"/>
          <w:color w:val="212529"/>
          <w:sz w:val="24"/>
          <w:szCs w:val="24"/>
          <w:lang w:eastAsia="en-IN"/>
        </w:rPr>
      </w:pPr>
      <w:ins w:id="41" w:author="Unknown">
        <w:r w:rsidRPr="009F750F">
          <w:rPr>
            <w:rFonts w:ascii="Segoe UI" w:eastAsia="Times New Roman" w:hAnsi="Segoe UI" w:cs="Segoe UI"/>
            <w:color w:val="212529"/>
            <w:sz w:val="24"/>
            <w:szCs w:val="24"/>
            <w:lang w:eastAsia="en-IN"/>
          </w:rPr>
          <w:t>Resources are vital for human beings. But indiscriminate use of resources is creating many problems.</w:t>
        </w:r>
      </w:ins>
    </w:p>
    <w:p w:rsidR="009F750F" w:rsidRPr="009F750F" w:rsidRDefault="009F750F" w:rsidP="009F750F">
      <w:pPr>
        <w:spacing w:after="100" w:afterAutospacing="1" w:line="240" w:lineRule="auto"/>
        <w:outlineLvl w:val="3"/>
        <w:rPr>
          <w:ins w:id="42" w:author="Unknown"/>
          <w:rFonts w:ascii="Segoe UI" w:eastAsia="Times New Roman" w:hAnsi="Segoe UI" w:cs="Segoe UI"/>
          <w:color w:val="212529"/>
          <w:sz w:val="24"/>
          <w:szCs w:val="24"/>
          <w:lang w:eastAsia="en-IN"/>
        </w:rPr>
      </w:pPr>
      <w:ins w:id="43" w:author="Unknown">
        <w:r w:rsidRPr="009F750F">
          <w:rPr>
            <w:rFonts w:ascii="Segoe UI" w:eastAsia="Times New Roman" w:hAnsi="Segoe UI" w:cs="Segoe UI"/>
            <w:color w:val="212529"/>
            <w:sz w:val="24"/>
            <w:szCs w:val="24"/>
            <w:lang w:eastAsia="en-IN"/>
          </w:rPr>
          <w:t>Examples:</w:t>
        </w:r>
      </w:ins>
    </w:p>
    <w:p w:rsidR="009F750F" w:rsidRPr="009F750F" w:rsidRDefault="009F750F" w:rsidP="009F750F">
      <w:pPr>
        <w:numPr>
          <w:ilvl w:val="0"/>
          <w:numId w:val="6"/>
        </w:numPr>
        <w:spacing w:before="100" w:beforeAutospacing="1" w:after="100" w:afterAutospacing="1" w:line="240" w:lineRule="auto"/>
        <w:rPr>
          <w:ins w:id="44" w:author="Unknown"/>
          <w:rFonts w:ascii="Segoe UI" w:eastAsia="Times New Roman" w:hAnsi="Segoe UI" w:cs="Segoe UI"/>
          <w:color w:val="212529"/>
          <w:sz w:val="24"/>
          <w:szCs w:val="24"/>
          <w:lang w:eastAsia="en-IN"/>
        </w:rPr>
      </w:pPr>
      <w:ins w:id="45" w:author="Unknown">
        <w:r w:rsidRPr="009F750F">
          <w:rPr>
            <w:rFonts w:ascii="Segoe UI" w:eastAsia="Times New Roman" w:hAnsi="Segoe UI" w:cs="Segoe UI"/>
            <w:color w:val="212529"/>
            <w:sz w:val="24"/>
            <w:szCs w:val="24"/>
            <w:lang w:eastAsia="en-IN"/>
          </w:rPr>
          <w:t>Accumulation of resources in only few hands leaves others unsatisfied.</w:t>
        </w:r>
      </w:ins>
    </w:p>
    <w:p w:rsidR="009F750F" w:rsidRPr="009F750F" w:rsidRDefault="009F750F" w:rsidP="009F750F">
      <w:pPr>
        <w:numPr>
          <w:ilvl w:val="0"/>
          <w:numId w:val="6"/>
        </w:numPr>
        <w:spacing w:before="100" w:beforeAutospacing="1" w:after="100" w:afterAutospacing="1" w:line="240" w:lineRule="auto"/>
        <w:rPr>
          <w:ins w:id="46" w:author="Unknown"/>
          <w:rFonts w:ascii="Segoe UI" w:eastAsia="Times New Roman" w:hAnsi="Segoe UI" w:cs="Segoe UI"/>
          <w:color w:val="212529"/>
          <w:sz w:val="24"/>
          <w:szCs w:val="24"/>
          <w:lang w:eastAsia="en-IN"/>
        </w:rPr>
      </w:pPr>
      <w:ins w:id="47" w:author="Unknown">
        <w:r w:rsidRPr="009F750F">
          <w:rPr>
            <w:rFonts w:ascii="Segoe UI" w:eastAsia="Times New Roman" w:hAnsi="Segoe UI" w:cs="Segoe UI"/>
            <w:color w:val="212529"/>
            <w:sz w:val="24"/>
            <w:szCs w:val="24"/>
            <w:lang w:eastAsia="en-IN"/>
          </w:rPr>
          <w:t>Indiscriminate use of resources is creating many problems around the world, such as global warming, ecological crisis, disturbance in ozone layer, etc.</w:t>
        </w:r>
      </w:ins>
    </w:p>
    <w:p w:rsidR="009F750F" w:rsidRPr="009F750F" w:rsidRDefault="009F750F" w:rsidP="009F750F">
      <w:pPr>
        <w:numPr>
          <w:ilvl w:val="0"/>
          <w:numId w:val="6"/>
        </w:numPr>
        <w:spacing w:before="100" w:beforeAutospacing="1" w:after="100" w:afterAutospacing="1" w:line="240" w:lineRule="auto"/>
        <w:rPr>
          <w:ins w:id="48" w:author="Unknown"/>
          <w:rFonts w:ascii="Segoe UI" w:eastAsia="Times New Roman" w:hAnsi="Segoe UI" w:cs="Segoe UI"/>
          <w:color w:val="212529"/>
          <w:sz w:val="24"/>
          <w:szCs w:val="24"/>
          <w:lang w:eastAsia="en-IN"/>
        </w:rPr>
      </w:pPr>
      <w:ins w:id="49" w:author="Unknown">
        <w:r w:rsidRPr="009F750F">
          <w:rPr>
            <w:rFonts w:ascii="Segoe UI" w:eastAsia="Times New Roman" w:hAnsi="Segoe UI" w:cs="Segoe UI"/>
            <w:color w:val="212529"/>
            <w:sz w:val="24"/>
            <w:szCs w:val="24"/>
            <w:lang w:eastAsia="en-IN"/>
          </w:rPr>
          <w:t>Thus, equal distribution of resources becomes necessary for sustainable development.</w:t>
        </w:r>
      </w:ins>
    </w:p>
    <w:p w:rsidR="009F750F" w:rsidRPr="009F750F" w:rsidRDefault="009F750F" w:rsidP="009F750F">
      <w:pPr>
        <w:spacing w:after="100" w:afterAutospacing="1" w:line="240" w:lineRule="auto"/>
        <w:rPr>
          <w:ins w:id="50" w:author="Unknown"/>
          <w:rFonts w:ascii="Segoe UI" w:eastAsia="Times New Roman" w:hAnsi="Segoe UI" w:cs="Segoe UI"/>
          <w:color w:val="212529"/>
          <w:sz w:val="24"/>
          <w:szCs w:val="24"/>
          <w:lang w:eastAsia="en-IN"/>
        </w:rPr>
      </w:pPr>
      <w:ins w:id="51" w:author="Unknown">
        <w:r w:rsidRPr="009F750F">
          <w:rPr>
            <w:rFonts w:ascii="Segoe UI" w:eastAsia="Times New Roman" w:hAnsi="Segoe UI" w:cs="Segoe UI"/>
            <w:b/>
            <w:bCs/>
            <w:color w:val="212529"/>
            <w:sz w:val="24"/>
            <w:szCs w:val="24"/>
            <w:lang w:eastAsia="en-IN"/>
          </w:rPr>
          <w:t>Sustainable Development:</w:t>
        </w:r>
        <w:r w:rsidRPr="009F750F">
          <w:rPr>
            <w:rFonts w:ascii="Segoe UI" w:eastAsia="Times New Roman" w:hAnsi="Segoe UI" w:cs="Segoe UI"/>
            <w:color w:val="212529"/>
            <w:sz w:val="24"/>
            <w:szCs w:val="24"/>
            <w:lang w:eastAsia="en-IN"/>
          </w:rPr>
          <w:t> Development which takes place without damaging the environment and compromising with needs of future is called sustainable development.</w:t>
        </w:r>
      </w:ins>
    </w:p>
    <w:p w:rsidR="009F750F" w:rsidRPr="009F750F" w:rsidRDefault="009F750F" w:rsidP="009F750F">
      <w:pPr>
        <w:spacing w:after="100" w:afterAutospacing="1" w:line="240" w:lineRule="auto"/>
        <w:rPr>
          <w:ins w:id="52" w:author="Unknown"/>
          <w:rFonts w:ascii="Segoe UI" w:eastAsia="Times New Roman" w:hAnsi="Segoe UI" w:cs="Segoe UI"/>
          <w:color w:val="212529"/>
          <w:sz w:val="24"/>
          <w:szCs w:val="24"/>
          <w:lang w:eastAsia="en-IN"/>
        </w:rPr>
      </w:pPr>
      <w:ins w:id="53" w:author="Unknown">
        <w:r w:rsidRPr="009F750F">
          <w:rPr>
            <w:rFonts w:ascii="Segoe UI" w:eastAsia="Times New Roman" w:hAnsi="Segoe UI" w:cs="Segoe UI"/>
            <w:color w:val="212529"/>
            <w:sz w:val="24"/>
            <w:szCs w:val="24"/>
            <w:lang w:eastAsia="en-IN"/>
          </w:rPr>
          <w:lastRenderedPageBreak/>
          <w:t>Keeping the view of justified use of resources and sustainable development, the Earth Summit was organized in 1992 in Rio de Janeiro in which more than 100 state heads agreed with Agenda 21 for the sustainable development and proper use of resources.</w:t>
        </w:r>
      </w:ins>
    </w:p>
    <w:p w:rsidR="009F750F" w:rsidRPr="009F750F" w:rsidRDefault="009F750F" w:rsidP="009F750F">
      <w:pPr>
        <w:spacing w:after="100" w:afterAutospacing="1" w:line="240" w:lineRule="auto"/>
        <w:rPr>
          <w:ins w:id="54" w:author="Unknown"/>
          <w:rFonts w:ascii="Segoe UI" w:eastAsia="Times New Roman" w:hAnsi="Segoe UI" w:cs="Segoe UI"/>
          <w:color w:val="212529"/>
          <w:sz w:val="24"/>
          <w:szCs w:val="24"/>
          <w:lang w:eastAsia="en-IN"/>
        </w:rPr>
      </w:pPr>
      <w:ins w:id="55" w:author="Unknown">
        <w:r w:rsidRPr="009F750F">
          <w:rPr>
            <w:rFonts w:ascii="Segoe UI" w:eastAsia="Times New Roman" w:hAnsi="Segoe UI" w:cs="Segoe UI"/>
            <w:b/>
            <w:bCs/>
            <w:color w:val="212529"/>
            <w:sz w:val="24"/>
            <w:szCs w:val="24"/>
            <w:lang w:eastAsia="en-IN"/>
          </w:rPr>
          <w:t>Agenda 21</w:t>
        </w:r>
        <w:r w:rsidRPr="009F750F">
          <w:rPr>
            <w:rFonts w:ascii="Segoe UI" w:eastAsia="Times New Roman" w:hAnsi="Segoe UI" w:cs="Segoe UI"/>
            <w:color w:val="212529"/>
            <w:sz w:val="24"/>
            <w:szCs w:val="24"/>
            <w:lang w:eastAsia="en-IN"/>
          </w:rPr>
          <w:t> is an agenda to combat environmental damage, poverty, disease, etc. through global co-operation on common interests, mutual needs and shared responsibilities.</w:t>
        </w:r>
      </w:ins>
    </w:p>
    <w:p w:rsidR="00DD43E0" w:rsidRPr="00DD43E0" w:rsidRDefault="00DD43E0" w:rsidP="00DD43E0">
      <w:pPr>
        <w:spacing w:after="100" w:afterAutospacing="1" w:line="240" w:lineRule="auto"/>
        <w:outlineLvl w:val="1"/>
        <w:rPr>
          <w:rFonts w:ascii="Segoe UI" w:eastAsia="Times New Roman" w:hAnsi="Segoe UI" w:cs="Segoe UI"/>
          <w:color w:val="212529"/>
          <w:sz w:val="36"/>
          <w:szCs w:val="36"/>
          <w:lang w:eastAsia="en-IN"/>
        </w:rPr>
      </w:pPr>
      <w:r w:rsidRPr="00DD43E0">
        <w:rPr>
          <w:rFonts w:ascii="Segoe UI" w:eastAsia="Times New Roman" w:hAnsi="Segoe UI" w:cs="Segoe UI"/>
          <w:color w:val="212529"/>
          <w:sz w:val="36"/>
          <w:szCs w:val="36"/>
          <w:lang w:eastAsia="en-IN"/>
        </w:rPr>
        <w:t>Resource Planning:</w:t>
      </w:r>
    </w:p>
    <w:p w:rsidR="00DD43E0" w:rsidRPr="00DD43E0" w:rsidRDefault="00DD43E0" w:rsidP="00DD43E0">
      <w:pPr>
        <w:spacing w:after="100" w:afterAutospacing="1" w:line="240" w:lineRule="auto"/>
        <w:rPr>
          <w:rFonts w:ascii="Segoe UI" w:eastAsia="Times New Roman" w:hAnsi="Segoe UI" w:cs="Segoe UI"/>
          <w:color w:val="212529"/>
          <w:sz w:val="24"/>
          <w:szCs w:val="24"/>
          <w:lang w:eastAsia="en-IN"/>
        </w:rPr>
      </w:pPr>
      <w:r w:rsidRPr="00DD43E0">
        <w:rPr>
          <w:rFonts w:ascii="Segoe UI" w:eastAsia="Times New Roman" w:hAnsi="Segoe UI" w:cs="Segoe UI"/>
          <w:color w:val="212529"/>
          <w:sz w:val="24"/>
          <w:szCs w:val="24"/>
          <w:lang w:eastAsia="en-IN"/>
        </w:rPr>
        <w:t>Resource planning is the judicious use of resources. Resource planning becomes more important in a country like India, where resources are not distributed properly. For example; many states are rich in mineral and deficient in other resources, such as Jharkhand is rich in minerals, but there is problem of drinking water and other facilities, Arunachal Pradesh has plenty of water but lack of other development because of lack of resources.</w:t>
      </w:r>
    </w:p>
    <w:p w:rsidR="00DD43E0" w:rsidRPr="00DD43E0" w:rsidRDefault="00DD43E0" w:rsidP="00DD43E0">
      <w:pPr>
        <w:spacing w:after="100" w:afterAutospacing="1" w:line="240" w:lineRule="auto"/>
        <w:rPr>
          <w:rFonts w:ascii="Segoe UI" w:eastAsia="Times New Roman" w:hAnsi="Segoe UI" w:cs="Segoe UI"/>
          <w:color w:val="212529"/>
          <w:sz w:val="24"/>
          <w:szCs w:val="24"/>
          <w:lang w:eastAsia="en-IN"/>
        </w:rPr>
      </w:pPr>
      <w:r w:rsidRPr="00DD43E0">
        <w:rPr>
          <w:rFonts w:ascii="Segoe UI" w:eastAsia="Times New Roman" w:hAnsi="Segoe UI" w:cs="Segoe UI"/>
          <w:color w:val="212529"/>
          <w:sz w:val="24"/>
          <w:szCs w:val="24"/>
          <w:lang w:eastAsia="en-IN"/>
        </w:rPr>
        <w:t>These types of discriminations can be reduced or completely vanished with proper planning of judicious use of resources.</w:t>
      </w:r>
    </w:p>
    <w:p w:rsidR="00DD43E0" w:rsidRPr="00DD43E0" w:rsidRDefault="00DD43E0" w:rsidP="00DD43E0">
      <w:pPr>
        <w:spacing w:after="0" w:line="240" w:lineRule="auto"/>
        <w:rPr>
          <w:ins w:id="56" w:author="Unknown"/>
          <w:rFonts w:ascii="Segoe UI" w:eastAsia="Times New Roman" w:hAnsi="Segoe UI" w:cs="Segoe UI"/>
          <w:color w:val="212529"/>
          <w:sz w:val="24"/>
          <w:szCs w:val="24"/>
          <w:lang w:eastAsia="en-IN"/>
        </w:rPr>
      </w:pPr>
      <w:ins w:id="57" w:author="Unknown">
        <w:r w:rsidRPr="00DD43E0">
          <w:rPr>
            <w:rFonts w:ascii="Segoe UI" w:eastAsia="Times New Roman" w:hAnsi="Segoe UI" w:cs="Segoe UI"/>
            <w:color w:val="212529"/>
            <w:sz w:val="24"/>
            <w:szCs w:val="24"/>
            <w:lang w:eastAsia="en-IN"/>
          </w:rPr>
          <w:pict>
            <v:rect id="_x0000_i1028" style="width:0;height:0" o:hralign="center" o:hrstd="t" o:hr="t" fillcolor="#a0a0a0" stroked="f"/>
          </w:pict>
        </w:r>
      </w:ins>
    </w:p>
    <w:p w:rsidR="00DD43E0" w:rsidRPr="00DD43E0" w:rsidRDefault="00DD43E0" w:rsidP="00DD43E0">
      <w:pPr>
        <w:spacing w:after="100" w:afterAutospacing="1" w:line="240" w:lineRule="auto"/>
        <w:outlineLvl w:val="1"/>
        <w:rPr>
          <w:ins w:id="58" w:author="Unknown"/>
          <w:rFonts w:ascii="Segoe UI" w:eastAsia="Times New Roman" w:hAnsi="Segoe UI" w:cs="Segoe UI"/>
          <w:color w:val="212529"/>
          <w:sz w:val="36"/>
          <w:szCs w:val="36"/>
          <w:lang w:eastAsia="en-IN"/>
        </w:rPr>
      </w:pPr>
      <w:ins w:id="59" w:author="Unknown">
        <w:r w:rsidRPr="00DD43E0">
          <w:rPr>
            <w:rFonts w:ascii="Segoe UI" w:eastAsia="Times New Roman" w:hAnsi="Segoe UI" w:cs="Segoe UI"/>
            <w:color w:val="212529"/>
            <w:sz w:val="36"/>
            <w:szCs w:val="36"/>
            <w:lang w:eastAsia="en-IN"/>
          </w:rPr>
          <w:t>Resource Planning in India:</w:t>
        </w:r>
      </w:ins>
    </w:p>
    <w:p w:rsidR="00DD43E0" w:rsidRPr="00DD43E0" w:rsidRDefault="00DD43E0" w:rsidP="00DD43E0">
      <w:pPr>
        <w:spacing w:after="100" w:afterAutospacing="1" w:line="240" w:lineRule="auto"/>
        <w:rPr>
          <w:ins w:id="60" w:author="Unknown"/>
          <w:rFonts w:ascii="Segoe UI" w:eastAsia="Times New Roman" w:hAnsi="Segoe UI" w:cs="Segoe UI"/>
          <w:color w:val="212529"/>
          <w:sz w:val="24"/>
          <w:szCs w:val="24"/>
          <w:lang w:eastAsia="en-IN"/>
        </w:rPr>
      </w:pPr>
      <w:ins w:id="61" w:author="Unknown">
        <w:r w:rsidRPr="00DD43E0">
          <w:rPr>
            <w:rFonts w:ascii="Segoe UI" w:eastAsia="Times New Roman" w:hAnsi="Segoe UI" w:cs="Segoe UI"/>
            <w:color w:val="212529"/>
            <w:sz w:val="24"/>
            <w:szCs w:val="24"/>
            <w:lang w:eastAsia="en-IN"/>
          </w:rPr>
          <w:t>Resources can contribute in proper development only with a good planning keeping the technology, skills and institution in mind.</w:t>
        </w:r>
      </w:ins>
    </w:p>
    <w:p w:rsidR="00DD43E0" w:rsidRPr="00DD43E0" w:rsidRDefault="00DD43E0" w:rsidP="00DD43E0">
      <w:pPr>
        <w:spacing w:after="100" w:afterAutospacing="1" w:line="240" w:lineRule="auto"/>
        <w:rPr>
          <w:ins w:id="62" w:author="Unknown"/>
          <w:rFonts w:ascii="Segoe UI" w:eastAsia="Times New Roman" w:hAnsi="Segoe UI" w:cs="Segoe UI"/>
          <w:color w:val="212529"/>
          <w:sz w:val="24"/>
          <w:szCs w:val="24"/>
          <w:lang w:eastAsia="en-IN"/>
        </w:rPr>
      </w:pPr>
      <w:ins w:id="63" w:author="Unknown">
        <w:r w:rsidRPr="00DD43E0">
          <w:rPr>
            <w:rFonts w:ascii="Segoe UI" w:eastAsia="Times New Roman" w:hAnsi="Segoe UI" w:cs="Segoe UI"/>
            <w:color w:val="212529"/>
            <w:sz w:val="24"/>
            <w:szCs w:val="24"/>
            <w:lang w:eastAsia="en-IN"/>
          </w:rPr>
          <w:t>Resource Planning in India is one of the most important goals right from its first Five Years Plan. Following are the main points of Resource planning.</w:t>
        </w:r>
      </w:ins>
    </w:p>
    <w:p w:rsidR="00DD43E0" w:rsidRPr="00DD43E0" w:rsidRDefault="00DD43E0" w:rsidP="00DD43E0">
      <w:pPr>
        <w:numPr>
          <w:ilvl w:val="0"/>
          <w:numId w:val="7"/>
        </w:numPr>
        <w:spacing w:before="100" w:beforeAutospacing="1" w:after="100" w:afterAutospacing="1" w:line="240" w:lineRule="auto"/>
        <w:rPr>
          <w:ins w:id="64" w:author="Unknown"/>
          <w:rFonts w:ascii="Segoe UI" w:eastAsia="Times New Roman" w:hAnsi="Segoe UI" w:cs="Segoe UI"/>
          <w:color w:val="212529"/>
          <w:sz w:val="24"/>
          <w:szCs w:val="24"/>
          <w:lang w:eastAsia="en-IN"/>
        </w:rPr>
      </w:pPr>
      <w:ins w:id="65" w:author="Unknown">
        <w:r w:rsidRPr="00DD43E0">
          <w:rPr>
            <w:rFonts w:ascii="Segoe UI" w:eastAsia="Times New Roman" w:hAnsi="Segoe UI" w:cs="Segoe UI"/>
            <w:color w:val="212529"/>
            <w:sz w:val="24"/>
            <w:szCs w:val="24"/>
            <w:lang w:eastAsia="en-IN"/>
          </w:rPr>
          <w:t>Making of inventory of resources after their region-wise identification across the country.</w:t>
        </w:r>
      </w:ins>
    </w:p>
    <w:p w:rsidR="00DD43E0" w:rsidRPr="00DD43E0" w:rsidRDefault="00DD43E0" w:rsidP="00DD43E0">
      <w:pPr>
        <w:numPr>
          <w:ilvl w:val="0"/>
          <w:numId w:val="7"/>
        </w:numPr>
        <w:spacing w:before="100" w:beforeAutospacing="1" w:after="100" w:afterAutospacing="1" w:line="240" w:lineRule="auto"/>
        <w:rPr>
          <w:ins w:id="66" w:author="Unknown"/>
          <w:rFonts w:ascii="Segoe UI" w:eastAsia="Times New Roman" w:hAnsi="Segoe UI" w:cs="Segoe UI"/>
          <w:color w:val="212529"/>
          <w:sz w:val="24"/>
          <w:szCs w:val="24"/>
          <w:lang w:eastAsia="en-IN"/>
        </w:rPr>
      </w:pPr>
      <w:ins w:id="67" w:author="Unknown">
        <w:r w:rsidRPr="00DD43E0">
          <w:rPr>
            <w:rFonts w:ascii="Segoe UI" w:eastAsia="Times New Roman" w:hAnsi="Segoe UI" w:cs="Segoe UI"/>
            <w:color w:val="212529"/>
            <w:sz w:val="24"/>
            <w:szCs w:val="24"/>
            <w:lang w:eastAsia="en-IN"/>
          </w:rPr>
          <w:t>Making of the planning structure with appropriate technology, skill and institutions.</w:t>
        </w:r>
      </w:ins>
    </w:p>
    <w:p w:rsidR="00DD43E0" w:rsidRPr="00DD43E0" w:rsidRDefault="00DD43E0" w:rsidP="00DD43E0">
      <w:pPr>
        <w:numPr>
          <w:ilvl w:val="0"/>
          <w:numId w:val="7"/>
        </w:numPr>
        <w:spacing w:before="100" w:beforeAutospacing="1" w:after="100" w:afterAutospacing="1" w:line="240" w:lineRule="auto"/>
        <w:rPr>
          <w:ins w:id="68" w:author="Unknown"/>
          <w:rFonts w:ascii="Segoe UI" w:eastAsia="Times New Roman" w:hAnsi="Segoe UI" w:cs="Segoe UI"/>
          <w:color w:val="212529"/>
          <w:sz w:val="24"/>
          <w:szCs w:val="24"/>
          <w:lang w:eastAsia="en-IN"/>
        </w:rPr>
      </w:pPr>
      <w:ins w:id="69" w:author="Unknown">
        <w:r w:rsidRPr="00DD43E0">
          <w:rPr>
            <w:rFonts w:ascii="Segoe UI" w:eastAsia="Times New Roman" w:hAnsi="Segoe UI" w:cs="Segoe UI"/>
            <w:color w:val="212529"/>
            <w:sz w:val="24"/>
            <w:szCs w:val="24"/>
            <w:lang w:eastAsia="en-IN"/>
          </w:rPr>
          <w:t>Matching of resource plan with development plan, etc.</w:t>
        </w:r>
      </w:ins>
    </w:p>
    <w:p w:rsidR="00DD43E0" w:rsidRPr="00DD43E0" w:rsidRDefault="00DD43E0" w:rsidP="00DD43E0">
      <w:pPr>
        <w:spacing w:after="100" w:afterAutospacing="1" w:line="240" w:lineRule="auto"/>
        <w:outlineLvl w:val="1"/>
        <w:rPr>
          <w:ins w:id="70" w:author="Unknown"/>
          <w:rFonts w:ascii="Segoe UI" w:eastAsia="Times New Roman" w:hAnsi="Segoe UI" w:cs="Segoe UI"/>
          <w:color w:val="212529"/>
          <w:sz w:val="36"/>
          <w:szCs w:val="36"/>
          <w:lang w:eastAsia="en-IN"/>
        </w:rPr>
      </w:pPr>
      <w:ins w:id="71" w:author="Unknown">
        <w:r w:rsidRPr="00DD43E0">
          <w:rPr>
            <w:rFonts w:ascii="Segoe UI" w:eastAsia="Times New Roman" w:hAnsi="Segoe UI" w:cs="Segoe UI"/>
            <w:color w:val="212529"/>
            <w:sz w:val="36"/>
            <w:szCs w:val="36"/>
            <w:lang w:eastAsia="en-IN"/>
          </w:rPr>
          <w:t>Conservation of Resources:</w:t>
        </w:r>
      </w:ins>
    </w:p>
    <w:p w:rsidR="00DD43E0" w:rsidRPr="00DD43E0" w:rsidRDefault="00DD43E0" w:rsidP="00DD43E0">
      <w:pPr>
        <w:spacing w:after="100" w:afterAutospacing="1" w:line="240" w:lineRule="auto"/>
        <w:rPr>
          <w:ins w:id="72" w:author="Unknown"/>
          <w:rFonts w:ascii="Segoe UI" w:eastAsia="Times New Roman" w:hAnsi="Segoe UI" w:cs="Segoe UI"/>
          <w:color w:val="212529"/>
          <w:sz w:val="24"/>
          <w:szCs w:val="24"/>
          <w:lang w:eastAsia="en-IN"/>
        </w:rPr>
      </w:pPr>
      <w:ins w:id="73" w:author="Unknown">
        <w:r w:rsidRPr="00DD43E0">
          <w:rPr>
            <w:rFonts w:ascii="Segoe UI" w:eastAsia="Times New Roman" w:hAnsi="Segoe UI" w:cs="Segoe UI"/>
            <w:color w:val="212529"/>
            <w:sz w:val="24"/>
            <w:szCs w:val="24"/>
            <w:lang w:eastAsia="en-IN"/>
          </w:rPr>
          <w:t xml:space="preserve">Overuse of resources creates many socio-economic problems. Many leaders and thinkers have been advocating for the judicious use and conservation of resources. </w:t>
        </w:r>
        <w:proofErr w:type="spellStart"/>
        <w:r w:rsidRPr="00DD43E0">
          <w:rPr>
            <w:rFonts w:ascii="Segoe UI" w:eastAsia="Times New Roman" w:hAnsi="Segoe UI" w:cs="Segoe UI"/>
            <w:color w:val="212529"/>
            <w:sz w:val="24"/>
            <w:szCs w:val="24"/>
            <w:lang w:eastAsia="en-IN"/>
          </w:rPr>
          <w:t>Gandhiji</w:t>
        </w:r>
        <w:proofErr w:type="spellEnd"/>
        <w:r w:rsidRPr="00DD43E0">
          <w:rPr>
            <w:rFonts w:ascii="Segoe UI" w:eastAsia="Times New Roman" w:hAnsi="Segoe UI" w:cs="Segoe UI"/>
            <w:color w:val="212529"/>
            <w:sz w:val="24"/>
            <w:szCs w:val="24"/>
            <w:lang w:eastAsia="en-IN"/>
          </w:rPr>
          <w:t xml:space="preserve"> told “There is enough for everybody’s need and not for any body’s greed.” He thought that exploitative nature of modern technology is the root cause for </w:t>
        </w:r>
        <w:r w:rsidRPr="00DD43E0">
          <w:rPr>
            <w:rFonts w:ascii="Segoe UI" w:eastAsia="Times New Roman" w:hAnsi="Segoe UI" w:cs="Segoe UI"/>
            <w:color w:val="212529"/>
            <w:sz w:val="24"/>
            <w:szCs w:val="24"/>
            <w:lang w:eastAsia="en-IN"/>
          </w:rPr>
          <w:lastRenderedPageBreak/>
          <w:t>depletion at global level. He believed in the production by masses and not in the mass production.</w:t>
        </w:r>
      </w:ins>
    </w:p>
    <w:p w:rsidR="00DD43E0" w:rsidRPr="00DD43E0" w:rsidRDefault="00DD43E0" w:rsidP="00DD43E0">
      <w:pPr>
        <w:spacing w:after="100" w:afterAutospacing="1" w:line="240" w:lineRule="auto"/>
        <w:rPr>
          <w:ins w:id="74" w:author="Unknown"/>
          <w:rFonts w:ascii="Segoe UI" w:eastAsia="Times New Roman" w:hAnsi="Segoe UI" w:cs="Segoe UI"/>
          <w:color w:val="212529"/>
          <w:sz w:val="24"/>
          <w:szCs w:val="24"/>
          <w:lang w:eastAsia="en-IN"/>
        </w:rPr>
      </w:pPr>
      <w:ins w:id="75" w:author="Unknown">
        <w:r w:rsidRPr="00DD43E0">
          <w:rPr>
            <w:rFonts w:ascii="Segoe UI" w:eastAsia="Times New Roman" w:hAnsi="Segoe UI" w:cs="Segoe UI"/>
            <w:color w:val="212529"/>
            <w:sz w:val="24"/>
            <w:szCs w:val="24"/>
            <w:lang w:eastAsia="en-IN"/>
          </w:rPr>
          <w:t>Thus, conservation of resources at various levels becomes most important. Resources can be conserved only with their judicious use.</w:t>
        </w:r>
      </w:ins>
    </w:p>
    <w:p w:rsidR="00DD43E0" w:rsidRPr="00DD43E0" w:rsidRDefault="00DD43E0" w:rsidP="00DD43E0">
      <w:pPr>
        <w:spacing w:after="100" w:afterAutospacing="1" w:line="240" w:lineRule="auto"/>
        <w:outlineLvl w:val="1"/>
        <w:rPr>
          <w:ins w:id="76" w:author="Unknown"/>
          <w:rFonts w:ascii="Segoe UI" w:eastAsia="Times New Roman" w:hAnsi="Segoe UI" w:cs="Segoe UI"/>
          <w:color w:val="212529"/>
          <w:sz w:val="36"/>
          <w:szCs w:val="36"/>
          <w:lang w:eastAsia="en-IN"/>
        </w:rPr>
      </w:pPr>
      <w:ins w:id="77" w:author="Unknown">
        <w:r w:rsidRPr="00DD43E0">
          <w:rPr>
            <w:rFonts w:ascii="Segoe UI" w:eastAsia="Times New Roman" w:hAnsi="Segoe UI" w:cs="Segoe UI"/>
            <w:color w:val="212529"/>
            <w:sz w:val="36"/>
            <w:szCs w:val="36"/>
            <w:lang w:eastAsia="en-IN"/>
          </w:rPr>
          <w:t>Land Resources:</w:t>
        </w:r>
      </w:ins>
    </w:p>
    <w:p w:rsidR="00DD43E0" w:rsidRPr="00DD43E0" w:rsidRDefault="00DD43E0" w:rsidP="00DD43E0">
      <w:pPr>
        <w:spacing w:after="100" w:afterAutospacing="1" w:line="240" w:lineRule="auto"/>
        <w:rPr>
          <w:ins w:id="78" w:author="Unknown"/>
          <w:rFonts w:ascii="Segoe UI" w:eastAsia="Times New Roman" w:hAnsi="Segoe UI" w:cs="Segoe UI"/>
          <w:color w:val="212529"/>
          <w:sz w:val="24"/>
          <w:szCs w:val="24"/>
          <w:lang w:eastAsia="en-IN"/>
        </w:rPr>
      </w:pPr>
      <w:ins w:id="79" w:author="Unknown">
        <w:r w:rsidRPr="00DD43E0">
          <w:rPr>
            <w:rFonts w:ascii="Segoe UI" w:eastAsia="Times New Roman" w:hAnsi="Segoe UI" w:cs="Segoe UI"/>
            <w:color w:val="212529"/>
            <w:sz w:val="24"/>
            <w:szCs w:val="24"/>
            <w:lang w:eastAsia="en-IN"/>
          </w:rPr>
          <w:t>Land is one of the most important natural resources. Land supports our life system. Thus, careful planning of use of land resource is necessary. India comprises of many types of land. These are mountains, plateau, plains and islands.</w:t>
        </w:r>
      </w:ins>
    </w:p>
    <w:p w:rsidR="00DD43E0" w:rsidRPr="00DD43E0" w:rsidRDefault="00DD43E0" w:rsidP="00DD43E0">
      <w:pPr>
        <w:numPr>
          <w:ilvl w:val="0"/>
          <w:numId w:val="8"/>
        </w:numPr>
        <w:spacing w:before="100" w:beforeAutospacing="1" w:after="100" w:afterAutospacing="1" w:line="240" w:lineRule="auto"/>
        <w:rPr>
          <w:ins w:id="80" w:author="Unknown"/>
          <w:rFonts w:ascii="Segoe UI" w:eastAsia="Times New Roman" w:hAnsi="Segoe UI" w:cs="Segoe UI"/>
          <w:color w:val="212529"/>
          <w:sz w:val="24"/>
          <w:szCs w:val="24"/>
          <w:lang w:eastAsia="en-IN"/>
        </w:rPr>
      </w:pPr>
      <w:ins w:id="81" w:author="Unknown">
        <w:r w:rsidRPr="00DD43E0">
          <w:rPr>
            <w:rFonts w:ascii="Segoe UI" w:eastAsia="Times New Roman" w:hAnsi="Segoe UI" w:cs="Segoe UI"/>
            <w:b/>
            <w:bCs/>
            <w:color w:val="212529"/>
            <w:sz w:val="24"/>
            <w:szCs w:val="24"/>
            <w:lang w:eastAsia="en-IN"/>
          </w:rPr>
          <w:t>Mountains:</w:t>
        </w:r>
        <w:r w:rsidRPr="00DD43E0">
          <w:rPr>
            <w:rFonts w:ascii="Segoe UI" w:eastAsia="Times New Roman" w:hAnsi="Segoe UI" w:cs="Segoe UI"/>
            <w:color w:val="212529"/>
            <w:sz w:val="24"/>
            <w:szCs w:val="24"/>
            <w:lang w:eastAsia="en-IN"/>
          </w:rPr>
          <w:t> About 30% of land area in India is in the form of mountain. Mountain supports the perennial flow of rivers, which carry fertile soils, facilitate irrigation and provide drinking water.</w:t>
        </w:r>
      </w:ins>
    </w:p>
    <w:p w:rsidR="00DD43E0" w:rsidRPr="00DD43E0" w:rsidRDefault="00DD43E0" w:rsidP="00DD43E0">
      <w:pPr>
        <w:numPr>
          <w:ilvl w:val="0"/>
          <w:numId w:val="8"/>
        </w:numPr>
        <w:spacing w:before="100" w:beforeAutospacing="1" w:after="100" w:afterAutospacing="1" w:line="240" w:lineRule="auto"/>
        <w:rPr>
          <w:ins w:id="82" w:author="Unknown"/>
          <w:rFonts w:ascii="Segoe UI" w:eastAsia="Times New Roman" w:hAnsi="Segoe UI" w:cs="Segoe UI"/>
          <w:color w:val="212529"/>
          <w:sz w:val="24"/>
          <w:szCs w:val="24"/>
          <w:lang w:eastAsia="en-IN"/>
        </w:rPr>
      </w:pPr>
      <w:ins w:id="83" w:author="Unknown">
        <w:r w:rsidRPr="00DD43E0">
          <w:rPr>
            <w:rFonts w:ascii="Segoe UI" w:eastAsia="Times New Roman" w:hAnsi="Segoe UI" w:cs="Segoe UI"/>
            <w:b/>
            <w:bCs/>
            <w:color w:val="212529"/>
            <w:sz w:val="24"/>
            <w:szCs w:val="24"/>
            <w:lang w:eastAsia="en-IN"/>
          </w:rPr>
          <w:t>Plain:</w:t>
        </w:r>
        <w:r w:rsidRPr="00DD43E0">
          <w:rPr>
            <w:rFonts w:ascii="Segoe UI" w:eastAsia="Times New Roman" w:hAnsi="Segoe UI" w:cs="Segoe UI"/>
            <w:color w:val="212529"/>
            <w:sz w:val="24"/>
            <w:szCs w:val="24"/>
            <w:lang w:eastAsia="en-IN"/>
          </w:rPr>
          <w:t> About 43% of land area in India is in the form of plains. Plains provide facilities for agriculture, building of industries and houses, etc.</w:t>
        </w:r>
      </w:ins>
    </w:p>
    <w:p w:rsidR="00DD43E0" w:rsidRPr="00DD43E0" w:rsidRDefault="00DD43E0" w:rsidP="00DD43E0">
      <w:pPr>
        <w:numPr>
          <w:ilvl w:val="0"/>
          <w:numId w:val="8"/>
        </w:numPr>
        <w:spacing w:before="100" w:beforeAutospacing="1" w:after="100" w:afterAutospacing="1" w:line="240" w:lineRule="auto"/>
        <w:rPr>
          <w:ins w:id="84" w:author="Unknown"/>
          <w:rFonts w:ascii="Segoe UI" w:eastAsia="Times New Roman" w:hAnsi="Segoe UI" w:cs="Segoe UI"/>
          <w:color w:val="212529"/>
          <w:sz w:val="24"/>
          <w:szCs w:val="24"/>
          <w:lang w:eastAsia="en-IN"/>
        </w:rPr>
      </w:pPr>
      <w:ins w:id="85" w:author="Unknown">
        <w:r w:rsidRPr="00DD43E0">
          <w:rPr>
            <w:rFonts w:ascii="Segoe UI" w:eastAsia="Times New Roman" w:hAnsi="Segoe UI" w:cs="Segoe UI"/>
            <w:b/>
            <w:bCs/>
            <w:color w:val="212529"/>
            <w:sz w:val="24"/>
            <w:szCs w:val="24"/>
            <w:lang w:eastAsia="en-IN"/>
          </w:rPr>
          <w:t>Plateau:</w:t>
        </w:r>
        <w:r w:rsidRPr="00DD43E0">
          <w:rPr>
            <w:rFonts w:ascii="Segoe UI" w:eastAsia="Times New Roman" w:hAnsi="Segoe UI" w:cs="Segoe UI"/>
            <w:color w:val="212529"/>
            <w:sz w:val="24"/>
            <w:szCs w:val="24"/>
            <w:lang w:eastAsia="en-IN"/>
          </w:rPr>
          <w:t> About 27% of land in India is in the form of plateau which provides many types of minerals, fossil fuels and forest.</w:t>
        </w:r>
      </w:ins>
    </w:p>
    <w:p w:rsidR="00DD43E0" w:rsidRPr="00DD43E0" w:rsidRDefault="00DD43E0" w:rsidP="00DD43E0">
      <w:pPr>
        <w:spacing w:after="0" w:line="240" w:lineRule="auto"/>
        <w:rPr>
          <w:ins w:id="86" w:author="Unknown"/>
          <w:rFonts w:ascii="Segoe UI" w:eastAsia="Times New Roman" w:hAnsi="Segoe UI" w:cs="Segoe UI"/>
          <w:color w:val="212529"/>
          <w:sz w:val="24"/>
          <w:szCs w:val="24"/>
          <w:lang w:eastAsia="en-IN"/>
        </w:rPr>
      </w:pPr>
      <w:ins w:id="87" w:author="Unknown">
        <w:r w:rsidRPr="00DD43E0">
          <w:rPr>
            <w:rFonts w:ascii="Segoe UI" w:eastAsia="Times New Roman" w:hAnsi="Segoe UI" w:cs="Segoe UI"/>
            <w:color w:val="212529"/>
            <w:sz w:val="24"/>
            <w:szCs w:val="24"/>
            <w:lang w:eastAsia="en-IN"/>
          </w:rPr>
          <w:pict>
            <v:rect id="_x0000_i1029" style="width:0;height:0" o:hralign="center" o:hrstd="t" o:hr="t" fillcolor="#a0a0a0" stroked="f"/>
          </w:pict>
        </w:r>
      </w:ins>
    </w:p>
    <w:p w:rsidR="00DD43E0" w:rsidRPr="00DD43E0" w:rsidRDefault="00DD43E0" w:rsidP="00DD43E0">
      <w:pPr>
        <w:spacing w:after="100" w:afterAutospacing="1" w:line="240" w:lineRule="auto"/>
        <w:outlineLvl w:val="3"/>
        <w:rPr>
          <w:ins w:id="88" w:author="Unknown"/>
          <w:rFonts w:ascii="Segoe UI" w:eastAsia="Times New Roman" w:hAnsi="Segoe UI" w:cs="Segoe UI"/>
          <w:color w:val="212529"/>
          <w:sz w:val="24"/>
          <w:szCs w:val="24"/>
          <w:lang w:eastAsia="en-IN"/>
        </w:rPr>
      </w:pPr>
      <w:ins w:id="89" w:author="Unknown">
        <w:r w:rsidRPr="00DD43E0">
          <w:rPr>
            <w:rFonts w:ascii="Segoe UI" w:eastAsia="Times New Roman" w:hAnsi="Segoe UI" w:cs="Segoe UI"/>
            <w:color w:val="212529"/>
            <w:sz w:val="24"/>
            <w:szCs w:val="24"/>
            <w:lang w:eastAsia="en-IN"/>
          </w:rPr>
          <w:t>Land Utilisation: Patterns of use of Land Resources</w:t>
        </w:r>
      </w:ins>
    </w:p>
    <w:p w:rsidR="00DD43E0" w:rsidRPr="00DD43E0" w:rsidRDefault="00DD43E0" w:rsidP="00DD43E0">
      <w:pPr>
        <w:numPr>
          <w:ilvl w:val="0"/>
          <w:numId w:val="9"/>
        </w:numPr>
        <w:spacing w:before="100" w:beforeAutospacing="1" w:after="100" w:afterAutospacing="1" w:line="240" w:lineRule="auto"/>
        <w:rPr>
          <w:ins w:id="90" w:author="Unknown"/>
          <w:rFonts w:ascii="Segoe UI" w:eastAsia="Times New Roman" w:hAnsi="Segoe UI" w:cs="Segoe UI"/>
          <w:color w:val="212529"/>
          <w:sz w:val="24"/>
          <w:szCs w:val="24"/>
          <w:lang w:eastAsia="en-IN"/>
        </w:rPr>
      </w:pPr>
      <w:ins w:id="91" w:author="Unknown">
        <w:r w:rsidRPr="00DD43E0">
          <w:rPr>
            <w:rFonts w:ascii="Segoe UI" w:eastAsia="Times New Roman" w:hAnsi="Segoe UI" w:cs="Segoe UI"/>
            <w:color w:val="212529"/>
            <w:sz w:val="24"/>
            <w:szCs w:val="24"/>
            <w:lang w:eastAsia="en-IN"/>
          </w:rPr>
          <w:t>Forests</w:t>
        </w:r>
      </w:ins>
    </w:p>
    <w:p w:rsidR="00DD43E0" w:rsidRPr="00DD43E0" w:rsidRDefault="00DD43E0" w:rsidP="00DD43E0">
      <w:pPr>
        <w:numPr>
          <w:ilvl w:val="0"/>
          <w:numId w:val="9"/>
        </w:numPr>
        <w:spacing w:before="100" w:beforeAutospacing="1" w:after="100" w:afterAutospacing="1" w:line="240" w:lineRule="auto"/>
        <w:rPr>
          <w:ins w:id="92" w:author="Unknown"/>
          <w:rFonts w:ascii="Segoe UI" w:eastAsia="Times New Roman" w:hAnsi="Segoe UI" w:cs="Segoe UI"/>
          <w:color w:val="212529"/>
          <w:sz w:val="24"/>
          <w:szCs w:val="24"/>
          <w:lang w:eastAsia="en-IN"/>
        </w:rPr>
      </w:pPr>
      <w:ins w:id="93" w:author="Unknown">
        <w:r w:rsidRPr="00DD43E0">
          <w:rPr>
            <w:rFonts w:ascii="Segoe UI" w:eastAsia="Times New Roman" w:hAnsi="Segoe UI" w:cs="Segoe UI"/>
            <w:color w:val="212529"/>
            <w:sz w:val="24"/>
            <w:szCs w:val="24"/>
            <w:lang w:eastAsia="en-IN"/>
          </w:rPr>
          <w:t>Land not available for cultivation: There are two types of land which are not used for agriculture purpose. These are:</w:t>
        </w:r>
      </w:ins>
    </w:p>
    <w:p w:rsidR="00DD43E0" w:rsidRPr="00DD43E0" w:rsidRDefault="00DD43E0" w:rsidP="00DD43E0">
      <w:pPr>
        <w:numPr>
          <w:ilvl w:val="1"/>
          <w:numId w:val="9"/>
        </w:numPr>
        <w:spacing w:before="100" w:beforeAutospacing="1" w:after="100" w:afterAutospacing="1" w:line="240" w:lineRule="auto"/>
        <w:rPr>
          <w:ins w:id="94" w:author="Unknown"/>
          <w:rFonts w:ascii="Segoe UI" w:eastAsia="Times New Roman" w:hAnsi="Segoe UI" w:cs="Segoe UI"/>
          <w:color w:val="212529"/>
          <w:sz w:val="24"/>
          <w:szCs w:val="24"/>
          <w:lang w:eastAsia="en-IN"/>
        </w:rPr>
      </w:pPr>
      <w:ins w:id="95" w:author="Unknown">
        <w:r w:rsidRPr="00DD43E0">
          <w:rPr>
            <w:rFonts w:ascii="Segoe UI" w:eastAsia="Times New Roman" w:hAnsi="Segoe UI" w:cs="Segoe UI"/>
            <w:color w:val="212529"/>
            <w:sz w:val="24"/>
            <w:szCs w:val="24"/>
            <w:lang w:eastAsia="en-IN"/>
          </w:rPr>
          <w:t>Barren and waste land</w:t>
        </w:r>
      </w:ins>
    </w:p>
    <w:p w:rsidR="00DD43E0" w:rsidRPr="00DD43E0" w:rsidRDefault="00DD43E0" w:rsidP="00DD43E0">
      <w:pPr>
        <w:numPr>
          <w:ilvl w:val="1"/>
          <w:numId w:val="9"/>
        </w:numPr>
        <w:spacing w:before="100" w:beforeAutospacing="1" w:after="100" w:afterAutospacing="1" w:line="240" w:lineRule="auto"/>
        <w:rPr>
          <w:ins w:id="96" w:author="Unknown"/>
          <w:rFonts w:ascii="Segoe UI" w:eastAsia="Times New Roman" w:hAnsi="Segoe UI" w:cs="Segoe UI"/>
          <w:color w:val="212529"/>
          <w:sz w:val="24"/>
          <w:szCs w:val="24"/>
          <w:lang w:eastAsia="en-IN"/>
        </w:rPr>
      </w:pPr>
      <w:ins w:id="97" w:author="Unknown">
        <w:r w:rsidRPr="00DD43E0">
          <w:rPr>
            <w:rFonts w:ascii="Segoe UI" w:eastAsia="Times New Roman" w:hAnsi="Segoe UI" w:cs="Segoe UI"/>
            <w:color w:val="212529"/>
            <w:sz w:val="24"/>
            <w:szCs w:val="24"/>
            <w:lang w:eastAsia="en-IN"/>
          </w:rPr>
          <w:t xml:space="preserve">Lands used for buildings, roads, factories, etc. </w:t>
        </w:r>
        <w:proofErr w:type="spellStart"/>
        <w:r w:rsidRPr="00DD43E0">
          <w:rPr>
            <w:rFonts w:ascii="Segoe UI" w:eastAsia="Times New Roman" w:hAnsi="Segoe UI" w:cs="Segoe UI"/>
            <w:color w:val="212529"/>
            <w:sz w:val="24"/>
            <w:szCs w:val="24"/>
            <w:lang w:eastAsia="en-IN"/>
          </w:rPr>
          <w:t>i.e</w:t>
        </w:r>
        <w:proofErr w:type="spellEnd"/>
        <w:r w:rsidRPr="00DD43E0">
          <w:rPr>
            <w:rFonts w:ascii="Segoe UI" w:eastAsia="Times New Roman" w:hAnsi="Segoe UI" w:cs="Segoe UI"/>
            <w:color w:val="212529"/>
            <w:sz w:val="24"/>
            <w:szCs w:val="24"/>
            <w:lang w:eastAsia="en-IN"/>
          </w:rPr>
          <w:t xml:space="preserve"> for non-agriculture purpose.</w:t>
        </w:r>
      </w:ins>
    </w:p>
    <w:p w:rsidR="00DD43E0" w:rsidRPr="00DD43E0" w:rsidRDefault="00DD43E0" w:rsidP="00DD43E0">
      <w:pPr>
        <w:numPr>
          <w:ilvl w:val="0"/>
          <w:numId w:val="9"/>
        </w:numPr>
        <w:spacing w:before="100" w:beforeAutospacing="1" w:after="100" w:afterAutospacing="1" w:line="240" w:lineRule="auto"/>
        <w:rPr>
          <w:ins w:id="98" w:author="Unknown"/>
          <w:rFonts w:ascii="Segoe UI" w:eastAsia="Times New Roman" w:hAnsi="Segoe UI" w:cs="Segoe UI"/>
          <w:color w:val="212529"/>
          <w:sz w:val="24"/>
          <w:szCs w:val="24"/>
          <w:lang w:eastAsia="en-IN"/>
        </w:rPr>
      </w:pPr>
      <w:ins w:id="99" w:author="Unknown">
        <w:r w:rsidRPr="00DD43E0">
          <w:rPr>
            <w:rFonts w:ascii="Segoe UI" w:eastAsia="Times New Roman" w:hAnsi="Segoe UI" w:cs="Segoe UI"/>
            <w:color w:val="212529"/>
            <w:sz w:val="24"/>
            <w:szCs w:val="24"/>
            <w:lang w:eastAsia="en-IN"/>
          </w:rPr>
          <w:t>Other uncultivated land (excluding fallow land)</w:t>
        </w:r>
      </w:ins>
    </w:p>
    <w:p w:rsidR="00DD43E0" w:rsidRPr="00DD43E0" w:rsidRDefault="00DD43E0" w:rsidP="00DD43E0">
      <w:pPr>
        <w:numPr>
          <w:ilvl w:val="1"/>
          <w:numId w:val="9"/>
        </w:numPr>
        <w:spacing w:before="100" w:beforeAutospacing="1" w:after="100" w:afterAutospacing="1" w:line="240" w:lineRule="auto"/>
        <w:rPr>
          <w:ins w:id="100" w:author="Unknown"/>
          <w:rFonts w:ascii="Segoe UI" w:eastAsia="Times New Roman" w:hAnsi="Segoe UI" w:cs="Segoe UI"/>
          <w:color w:val="212529"/>
          <w:sz w:val="24"/>
          <w:szCs w:val="24"/>
          <w:lang w:eastAsia="en-IN"/>
        </w:rPr>
      </w:pPr>
      <w:ins w:id="101" w:author="Unknown">
        <w:r w:rsidRPr="00DD43E0">
          <w:rPr>
            <w:rFonts w:ascii="Segoe UI" w:eastAsia="Times New Roman" w:hAnsi="Segoe UI" w:cs="Segoe UI"/>
            <w:color w:val="212529"/>
            <w:sz w:val="24"/>
            <w:szCs w:val="24"/>
            <w:lang w:eastAsia="en-IN"/>
          </w:rPr>
          <w:t>Permanent pastures and grazing land,</w:t>
        </w:r>
      </w:ins>
    </w:p>
    <w:p w:rsidR="00DD43E0" w:rsidRPr="00DD43E0" w:rsidRDefault="00DD43E0" w:rsidP="00DD43E0">
      <w:pPr>
        <w:numPr>
          <w:ilvl w:val="1"/>
          <w:numId w:val="9"/>
        </w:numPr>
        <w:spacing w:before="100" w:beforeAutospacing="1" w:after="100" w:afterAutospacing="1" w:line="240" w:lineRule="auto"/>
        <w:rPr>
          <w:ins w:id="102" w:author="Unknown"/>
          <w:rFonts w:ascii="Segoe UI" w:eastAsia="Times New Roman" w:hAnsi="Segoe UI" w:cs="Segoe UI"/>
          <w:color w:val="212529"/>
          <w:sz w:val="24"/>
          <w:szCs w:val="24"/>
          <w:lang w:eastAsia="en-IN"/>
        </w:rPr>
      </w:pPr>
      <w:ins w:id="103" w:author="Unknown">
        <w:r w:rsidRPr="00DD43E0">
          <w:rPr>
            <w:rFonts w:ascii="Segoe UI" w:eastAsia="Times New Roman" w:hAnsi="Segoe UI" w:cs="Segoe UI"/>
            <w:color w:val="212529"/>
            <w:sz w:val="24"/>
            <w:szCs w:val="24"/>
            <w:lang w:eastAsia="en-IN"/>
          </w:rPr>
          <w:t>Land under miscellaneous tree crops groves (not included in net sown area),</w:t>
        </w:r>
      </w:ins>
    </w:p>
    <w:p w:rsidR="00DD43E0" w:rsidRPr="00DD43E0" w:rsidRDefault="00DD43E0" w:rsidP="00DD43E0">
      <w:pPr>
        <w:numPr>
          <w:ilvl w:val="1"/>
          <w:numId w:val="9"/>
        </w:numPr>
        <w:spacing w:before="100" w:beforeAutospacing="1" w:after="100" w:afterAutospacing="1" w:line="240" w:lineRule="auto"/>
        <w:rPr>
          <w:ins w:id="104" w:author="Unknown"/>
          <w:rFonts w:ascii="Segoe UI" w:eastAsia="Times New Roman" w:hAnsi="Segoe UI" w:cs="Segoe UI"/>
          <w:color w:val="212529"/>
          <w:sz w:val="24"/>
          <w:szCs w:val="24"/>
          <w:lang w:eastAsia="en-IN"/>
        </w:rPr>
      </w:pPr>
      <w:proofErr w:type="spellStart"/>
      <w:ins w:id="105" w:author="Unknown">
        <w:r w:rsidRPr="00DD43E0">
          <w:rPr>
            <w:rFonts w:ascii="Segoe UI" w:eastAsia="Times New Roman" w:hAnsi="Segoe UI" w:cs="Segoe UI"/>
            <w:color w:val="212529"/>
            <w:sz w:val="24"/>
            <w:szCs w:val="24"/>
            <w:lang w:eastAsia="en-IN"/>
          </w:rPr>
          <w:t>Culturable</w:t>
        </w:r>
        <w:proofErr w:type="spellEnd"/>
        <w:r w:rsidRPr="00DD43E0">
          <w:rPr>
            <w:rFonts w:ascii="Segoe UI" w:eastAsia="Times New Roman" w:hAnsi="Segoe UI" w:cs="Segoe UI"/>
            <w:color w:val="212529"/>
            <w:sz w:val="24"/>
            <w:szCs w:val="24"/>
            <w:lang w:eastAsia="en-IN"/>
          </w:rPr>
          <w:t xml:space="preserve"> waste land (left uncultivated for more than 5 agricultural years).</w:t>
        </w:r>
      </w:ins>
    </w:p>
    <w:p w:rsidR="00DD43E0" w:rsidRPr="00DD43E0" w:rsidRDefault="00DD43E0" w:rsidP="00DD43E0">
      <w:pPr>
        <w:numPr>
          <w:ilvl w:val="0"/>
          <w:numId w:val="9"/>
        </w:numPr>
        <w:spacing w:before="100" w:beforeAutospacing="1" w:after="100" w:afterAutospacing="1" w:line="240" w:lineRule="auto"/>
        <w:rPr>
          <w:ins w:id="106" w:author="Unknown"/>
          <w:rFonts w:ascii="Segoe UI" w:eastAsia="Times New Roman" w:hAnsi="Segoe UI" w:cs="Segoe UI"/>
          <w:color w:val="212529"/>
          <w:sz w:val="24"/>
          <w:szCs w:val="24"/>
          <w:lang w:eastAsia="en-IN"/>
        </w:rPr>
      </w:pPr>
      <w:ins w:id="107" w:author="Unknown">
        <w:r w:rsidRPr="00DD43E0">
          <w:rPr>
            <w:rFonts w:ascii="Segoe UI" w:eastAsia="Times New Roman" w:hAnsi="Segoe UI" w:cs="Segoe UI"/>
            <w:color w:val="212529"/>
            <w:sz w:val="24"/>
            <w:szCs w:val="24"/>
            <w:lang w:eastAsia="en-IN"/>
          </w:rPr>
          <w:t>Fallow lands</w:t>
        </w:r>
      </w:ins>
    </w:p>
    <w:p w:rsidR="00DD43E0" w:rsidRPr="00DD43E0" w:rsidRDefault="00DD43E0" w:rsidP="00DD43E0">
      <w:pPr>
        <w:numPr>
          <w:ilvl w:val="1"/>
          <w:numId w:val="9"/>
        </w:numPr>
        <w:spacing w:before="100" w:beforeAutospacing="1" w:after="100" w:afterAutospacing="1" w:line="240" w:lineRule="auto"/>
        <w:rPr>
          <w:ins w:id="108" w:author="Unknown"/>
          <w:rFonts w:ascii="Segoe UI" w:eastAsia="Times New Roman" w:hAnsi="Segoe UI" w:cs="Segoe UI"/>
          <w:color w:val="212529"/>
          <w:sz w:val="24"/>
          <w:szCs w:val="24"/>
          <w:lang w:eastAsia="en-IN"/>
        </w:rPr>
      </w:pPr>
      <w:ins w:id="109" w:author="Unknown">
        <w:r w:rsidRPr="00DD43E0">
          <w:rPr>
            <w:rFonts w:ascii="Segoe UI" w:eastAsia="Times New Roman" w:hAnsi="Segoe UI" w:cs="Segoe UI"/>
            <w:color w:val="212529"/>
            <w:sz w:val="24"/>
            <w:szCs w:val="24"/>
            <w:lang w:eastAsia="en-IN"/>
          </w:rPr>
          <w:t>Current fallow-(left without cultivation for one or less than one agricultural year),</w:t>
        </w:r>
      </w:ins>
    </w:p>
    <w:p w:rsidR="00DD43E0" w:rsidRPr="00DD43E0" w:rsidRDefault="00DD43E0" w:rsidP="00DD43E0">
      <w:pPr>
        <w:numPr>
          <w:ilvl w:val="1"/>
          <w:numId w:val="9"/>
        </w:numPr>
        <w:spacing w:before="100" w:beforeAutospacing="1" w:after="100" w:afterAutospacing="1" w:line="240" w:lineRule="auto"/>
        <w:rPr>
          <w:ins w:id="110" w:author="Unknown"/>
          <w:rFonts w:ascii="Segoe UI" w:eastAsia="Times New Roman" w:hAnsi="Segoe UI" w:cs="Segoe UI"/>
          <w:color w:val="212529"/>
          <w:sz w:val="24"/>
          <w:szCs w:val="24"/>
          <w:lang w:eastAsia="en-IN"/>
        </w:rPr>
      </w:pPr>
      <w:ins w:id="111" w:author="Unknown">
        <w:r w:rsidRPr="00DD43E0">
          <w:rPr>
            <w:rFonts w:ascii="Segoe UI" w:eastAsia="Times New Roman" w:hAnsi="Segoe UI" w:cs="Segoe UI"/>
            <w:color w:val="212529"/>
            <w:sz w:val="24"/>
            <w:szCs w:val="24"/>
            <w:lang w:eastAsia="en-IN"/>
          </w:rPr>
          <w:t>Other than current fallow-(left uncultivated for the past 1 to 5 agricultural years).</w:t>
        </w:r>
      </w:ins>
    </w:p>
    <w:p w:rsidR="00DD43E0" w:rsidRPr="00DD43E0" w:rsidRDefault="00DD43E0" w:rsidP="00DD43E0">
      <w:pPr>
        <w:numPr>
          <w:ilvl w:val="0"/>
          <w:numId w:val="9"/>
        </w:numPr>
        <w:spacing w:before="100" w:beforeAutospacing="1" w:after="100" w:afterAutospacing="1" w:line="240" w:lineRule="auto"/>
        <w:rPr>
          <w:ins w:id="112" w:author="Unknown"/>
          <w:rFonts w:ascii="Segoe UI" w:eastAsia="Times New Roman" w:hAnsi="Segoe UI" w:cs="Segoe UI"/>
          <w:color w:val="212529"/>
          <w:sz w:val="24"/>
          <w:szCs w:val="24"/>
          <w:lang w:eastAsia="en-IN"/>
        </w:rPr>
      </w:pPr>
      <w:ins w:id="113" w:author="Unknown">
        <w:r w:rsidRPr="00DD43E0">
          <w:rPr>
            <w:rFonts w:ascii="Segoe UI" w:eastAsia="Times New Roman" w:hAnsi="Segoe UI" w:cs="Segoe UI"/>
            <w:color w:val="212529"/>
            <w:sz w:val="24"/>
            <w:szCs w:val="24"/>
            <w:lang w:eastAsia="en-IN"/>
          </w:rPr>
          <w:t>Net sown area: Area which is sown at least once in a year is called net sown area.</w:t>
        </w:r>
      </w:ins>
    </w:p>
    <w:p w:rsidR="00DD43E0" w:rsidRPr="00DD43E0" w:rsidRDefault="00DD43E0" w:rsidP="00DD43E0">
      <w:pPr>
        <w:numPr>
          <w:ilvl w:val="0"/>
          <w:numId w:val="9"/>
        </w:numPr>
        <w:spacing w:before="100" w:beforeAutospacing="1" w:after="100" w:afterAutospacing="1" w:line="240" w:lineRule="auto"/>
        <w:rPr>
          <w:ins w:id="114" w:author="Unknown"/>
          <w:rFonts w:ascii="Segoe UI" w:eastAsia="Times New Roman" w:hAnsi="Segoe UI" w:cs="Segoe UI"/>
          <w:color w:val="212529"/>
          <w:sz w:val="24"/>
          <w:szCs w:val="24"/>
          <w:lang w:eastAsia="en-IN"/>
        </w:rPr>
      </w:pPr>
      <w:ins w:id="115" w:author="Unknown">
        <w:r w:rsidRPr="00DD43E0">
          <w:rPr>
            <w:rFonts w:ascii="Segoe UI" w:eastAsia="Times New Roman" w:hAnsi="Segoe UI" w:cs="Segoe UI"/>
            <w:color w:val="212529"/>
            <w:sz w:val="24"/>
            <w:szCs w:val="24"/>
            <w:lang w:eastAsia="en-IN"/>
          </w:rPr>
          <w:lastRenderedPageBreak/>
          <w:t>Gross cropped area: Area sown more than once in an agricultural year plus net sown area is known as gross cropped area.</w:t>
        </w:r>
      </w:ins>
    </w:p>
    <w:p w:rsidR="00DD43E0" w:rsidRPr="00DD43E0" w:rsidRDefault="00DD43E0" w:rsidP="00DD43E0">
      <w:pPr>
        <w:spacing w:after="0" w:line="240" w:lineRule="auto"/>
        <w:rPr>
          <w:ins w:id="116" w:author="Unknown"/>
          <w:rFonts w:ascii="Segoe UI" w:eastAsia="Times New Roman" w:hAnsi="Segoe UI" w:cs="Segoe UI"/>
          <w:color w:val="212529"/>
          <w:sz w:val="24"/>
          <w:szCs w:val="24"/>
          <w:lang w:eastAsia="en-IN"/>
        </w:rPr>
      </w:pPr>
      <w:ins w:id="117" w:author="Unknown">
        <w:r w:rsidRPr="00DD43E0">
          <w:rPr>
            <w:rFonts w:ascii="Segoe UI" w:eastAsia="Times New Roman" w:hAnsi="Segoe UI" w:cs="Segoe UI"/>
            <w:color w:val="212529"/>
            <w:sz w:val="24"/>
            <w:szCs w:val="24"/>
            <w:lang w:eastAsia="en-IN"/>
          </w:rPr>
          <w:pict>
            <v:rect id="_x0000_i1030" style="width:0;height:0" o:hralign="center" o:hrstd="t" o:hr="t" fillcolor="#a0a0a0" stroked="f"/>
          </w:pict>
        </w:r>
      </w:ins>
    </w:p>
    <w:p w:rsidR="00DD43E0" w:rsidRPr="00DD43E0" w:rsidRDefault="00DD43E0" w:rsidP="00DD43E0">
      <w:pPr>
        <w:spacing w:after="100" w:afterAutospacing="1" w:line="240" w:lineRule="auto"/>
        <w:outlineLvl w:val="1"/>
        <w:rPr>
          <w:ins w:id="118" w:author="Unknown"/>
          <w:rFonts w:ascii="Segoe UI" w:eastAsia="Times New Roman" w:hAnsi="Segoe UI" w:cs="Segoe UI"/>
          <w:color w:val="212529"/>
          <w:sz w:val="36"/>
          <w:szCs w:val="36"/>
          <w:lang w:eastAsia="en-IN"/>
        </w:rPr>
      </w:pPr>
      <w:ins w:id="119" w:author="Unknown">
        <w:r w:rsidRPr="00DD43E0">
          <w:rPr>
            <w:rFonts w:ascii="Segoe UI" w:eastAsia="Times New Roman" w:hAnsi="Segoe UI" w:cs="Segoe UI"/>
            <w:color w:val="212529"/>
            <w:sz w:val="36"/>
            <w:szCs w:val="36"/>
            <w:lang w:eastAsia="en-IN"/>
          </w:rPr>
          <w:t>Land Use Pattern in India:</w:t>
        </w:r>
      </w:ins>
    </w:p>
    <w:p w:rsidR="00DD43E0" w:rsidRPr="00DD43E0" w:rsidRDefault="00DD43E0" w:rsidP="00DD43E0">
      <w:pPr>
        <w:spacing w:after="100" w:afterAutospacing="1" w:line="240" w:lineRule="auto"/>
        <w:rPr>
          <w:ins w:id="120" w:author="Unknown"/>
          <w:rFonts w:ascii="Segoe UI" w:eastAsia="Times New Roman" w:hAnsi="Segoe UI" w:cs="Segoe UI"/>
          <w:color w:val="212529"/>
          <w:sz w:val="24"/>
          <w:szCs w:val="24"/>
          <w:lang w:eastAsia="en-IN"/>
        </w:rPr>
      </w:pPr>
      <w:ins w:id="121" w:author="Unknown">
        <w:r w:rsidRPr="00DD43E0">
          <w:rPr>
            <w:rFonts w:ascii="Segoe UI" w:eastAsia="Times New Roman" w:hAnsi="Segoe UI" w:cs="Segoe UI"/>
            <w:color w:val="212529"/>
            <w:sz w:val="24"/>
            <w:szCs w:val="24"/>
            <w:lang w:eastAsia="en-IN"/>
          </w:rPr>
          <w:t>Pattern of use of land depends upon physical and human factors both. Climate, topography, type of soil, etc. are considered as physical factors while population, technology, skill, population density, tradition, capability, etc. are considered as human factors.</w:t>
        </w:r>
      </w:ins>
    </w:p>
    <w:p w:rsidR="00DD43E0" w:rsidRPr="00DD43E0" w:rsidRDefault="00DD43E0" w:rsidP="00DD43E0">
      <w:pPr>
        <w:spacing w:after="100" w:afterAutospacing="1" w:line="240" w:lineRule="auto"/>
        <w:rPr>
          <w:ins w:id="122" w:author="Unknown"/>
          <w:rFonts w:ascii="Segoe UI" w:eastAsia="Times New Roman" w:hAnsi="Segoe UI" w:cs="Segoe UI"/>
          <w:color w:val="212529"/>
          <w:sz w:val="24"/>
          <w:szCs w:val="24"/>
          <w:lang w:eastAsia="en-IN"/>
        </w:rPr>
      </w:pPr>
      <w:ins w:id="123" w:author="Unknown">
        <w:r w:rsidRPr="00DD43E0">
          <w:rPr>
            <w:rFonts w:ascii="Segoe UI" w:eastAsia="Times New Roman" w:hAnsi="Segoe UI" w:cs="Segoe UI"/>
            <w:color w:val="212529"/>
            <w:sz w:val="24"/>
            <w:szCs w:val="24"/>
            <w:lang w:eastAsia="en-IN"/>
          </w:rPr>
          <w:t xml:space="preserve">India has total 3.28 million square </w:t>
        </w:r>
        <w:proofErr w:type="spellStart"/>
        <w:r w:rsidRPr="00DD43E0">
          <w:rPr>
            <w:rFonts w:ascii="Segoe UI" w:eastAsia="Times New Roman" w:hAnsi="Segoe UI" w:cs="Segoe UI"/>
            <w:color w:val="212529"/>
            <w:sz w:val="24"/>
            <w:szCs w:val="24"/>
            <w:lang w:eastAsia="en-IN"/>
          </w:rPr>
          <w:t>kilometer</w:t>
        </w:r>
        <w:proofErr w:type="spellEnd"/>
        <w:r w:rsidRPr="00DD43E0">
          <w:rPr>
            <w:rFonts w:ascii="Segoe UI" w:eastAsia="Times New Roman" w:hAnsi="Segoe UI" w:cs="Segoe UI"/>
            <w:color w:val="212529"/>
            <w:sz w:val="24"/>
            <w:szCs w:val="24"/>
            <w:lang w:eastAsia="en-IN"/>
          </w:rPr>
          <w:t xml:space="preserve"> land used data. But only 93% of land of total geographical area is available. This is because land used data has not been collected for the north eastern states except Assam and the land occupied by Pakistan and China has not been surveyed because of many unavoidable reasons.</w:t>
        </w:r>
      </w:ins>
    </w:p>
    <w:p w:rsidR="00DD43E0" w:rsidRPr="00DD43E0" w:rsidRDefault="00DD43E0" w:rsidP="00DD43E0">
      <w:pPr>
        <w:spacing w:after="100" w:afterAutospacing="1" w:line="240" w:lineRule="auto"/>
        <w:rPr>
          <w:ins w:id="124" w:author="Unknown"/>
          <w:rFonts w:ascii="Segoe UI" w:eastAsia="Times New Roman" w:hAnsi="Segoe UI" w:cs="Segoe UI"/>
          <w:color w:val="212529"/>
          <w:sz w:val="24"/>
          <w:szCs w:val="24"/>
          <w:lang w:eastAsia="en-IN"/>
        </w:rPr>
      </w:pPr>
      <w:ins w:id="125" w:author="Unknown">
        <w:r w:rsidRPr="00DD43E0">
          <w:rPr>
            <w:rFonts w:ascii="Segoe UI" w:eastAsia="Times New Roman" w:hAnsi="Segoe UI" w:cs="Segoe UI"/>
            <w:color w:val="212529"/>
            <w:sz w:val="24"/>
            <w:szCs w:val="24"/>
            <w:lang w:eastAsia="en-IN"/>
          </w:rPr>
          <w:t xml:space="preserve">The land under permanent pasture is </w:t>
        </w:r>
        <w:proofErr w:type="gramStart"/>
        <w:r w:rsidRPr="00DD43E0">
          <w:rPr>
            <w:rFonts w:ascii="Segoe UI" w:eastAsia="Times New Roman" w:hAnsi="Segoe UI" w:cs="Segoe UI"/>
            <w:color w:val="212529"/>
            <w:sz w:val="24"/>
            <w:szCs w:val="24"/>
            <w:lang w:eastAsia="en-IN"/>
          </w:rPr>
          <w:t>decreasing,</w:t>
        </w:r>
        <w:proofErr w:type="gramEnd"/>
        <w:r w:rsidRPr="00DD43E0">
          <w:rPr>
            <w:rFonts w:ascii="Segoe UI" w:eastAsia="Times New Roman" w:hAnsi="Segoe UI" w:cs="Segoe UI"/>
            <w:color w:val="212529"/>
            <w:sz w:val="24"/>
            <w:szCs w:val="24"/>
            <w:lang w:eastAsia="en-IN"/>
          </w:rPr>
          <w:t xml:space="preserve"> this will create the problem for grazing. The </w:t>
        </w:r>
        <w:proofErr w:type="gramStart"/>
        <w:r w:rsidRPr="00DD43E0">
          <w:rPr>
            <w:rFonts w:ascii="Segoe UI" w:eastAsia="Times New Roman" w:hAnsi="Segoe UI" w:cs="Segoe UI"/>
            <w:color w:val="212529"/>
            <w:sz w:val="24"/>
            <w:szCs w:val="24"/>
            <w:lang w:eastAsia="en-IN"/>
          </w:rPr>
          <w:t>total net sown are</w:t>
        </w:r>
        <w:proofErr w:type="gramEnd"/>
        <w:r w:rsidRPr="00DD43E0">
          <w:rPr>
            <w:rFonts w:ascii="Segoe UI" w:eastAsia="Times New Roman" w:hAnsi="Segoe UI" w:cs="Segoe UI"/>
            <w:color w:val="212529"/>
            <w:sz w:val="24"/>
            <w:szCs w:val="24"/>
            <w:lang w:eastAsia="en-IN"/>
          </w:rPr>
          <w:t xml:space="preserve"> (NSA) is not more than 54% including land other than fallow land. Land other than fallow land is either of poor quality or too costly to cultivate, these lands are cultivated only once or twice in two or three consecutive years.</w:t>
        </w:r>
      </w:ins>
    </w:p>
    <w:p w:rsidR="00DD43E0" w:rsidRPr="00DD43E0" w:rsidRDefault="00DD43E0" w:rsidP="00DD43E0">
      <w:pPr>
        <w:spacing w:after="100" w:afterAutospacing="1" w:line="240" w:lineRule="auto"/>
        <w:rPr>
          <w:ins w:id="126" w:author="Unknown"/>
          <w:rFonts w:ascii="Segoe UI" w:eastAsia="Times New Roman" w:hAnsi="Segoe UI" w:cs="Segoe UI"/>
          <w:color w:val="212529"/>
          <w:sz w:val="24"/>
          <w:szCs w:val="24"/>
          <w:lang w:eastAsia="en-IN"/>
        </w:rPr>
      </w:pPr>
      <w:ins w:id="127" w:author="Unknown">
        <w:r w:rsidRPr="00DD43E0">
          <w:rPr>
            <w:rFonts w:ascii="Segoe UI" w:eastAsia="Times New Roman" w:hAnsi="Segoe UI" w:cs="Segoe UI"/>
            <w:color w:val="212529"/>
            <w:sz w:val="24"/>
            <w:szCs w:val="24"/>
            <w:lang w:eastAsia="en-IN"/>
          </w:rPr>
          <w:t>The pattern of net sown area varies widely from state to state. Where net sown area is 80% in state like Punjab, it is only 10% in the state of Arunachal Pradesh, Mizoram, Manipur and Andaman and Nicobar Island. Such difference is creating lot of discrimination.</w:t>
        </w:r>
      </w:ins>
    </w:p>
    <w:p w:rsidR="00DD43E0" w:rsidRPr="00DD43E0" w:rsidRDefault="00DD43E0" w:rsidP="00DD43E0">
      <w:pPr>
        <w:spacing w:after="100" w:afterAutospacing="1" w:line="240" w:lineRule="auto"/>
        <w:rPr>
          <w:ins w:id="128" w:author="Unknown"/>
          <w:rFonts w:ascii="Segoe UI" w:eastAsia="Times New Roman" w:hAnsi="Segoe UI" w:cs="Segoe UI"/>
          <w:color w:val="212529"/>
          <w:sz w:val="24"/>
          <w:szCs w:val="24"/>
          <w:lang w:eastAsia="en-IN"/>
        </w:rPr>
      </w:pPr>
      <w:ins w:id="129" w:author="Unknown">
        <w:r w:rsidRPr="00DD43E0">
          <w:rPr>
            <w:rFonts w:ascii="Segoe UI" w:eastAsia="Times New Roman" w:hAnsi="Segoe UI" w:cs="Segoe UI"/>
            <w:color w:val="212529"/>
            <w:sz w:val="24"/>
            <w:szCs w:val="24"/>
            <w:lang w:eastAsia="en-IN"/>
          </w:rPr>
          <w:t>According to National Forest Policy (1952), the forest should be 33% of total geographical area, which is essential to maintain ecological balance. But the forest area in India is far less than desired measures. This is because of illegal deforestation and development which cannot be overlooked, such as construction of roads and building, etc. On the other hand, a large population which is dwelling at the fringe of forest depends upon the forest and its produce, resulting in the reduction of forest area.</w:t>
        </w:r>
      </w:ins>
    </w:p>
    <w:p w:rsidR="00DD43E0" w:rsidRPr="00DD43E0" w:rsidRDefault="00DD43E0" w:rsidP="00DD43E0">
      <w:pPr>
        <w:spacing w:after="100" w:afterAutospacing="1" w:line="240" w:lineRule="auto"/>
        <w:rPr>
          <w:ins w:id="130" w:author="Unknown"/>
          <w:rFonts w:ascii="Segoe UI" w:eastAsia="Times New Roman" w:hAnsi="Segoe UI" w:cs="Segoe UI"/>
          <w:color w:val="212529"/>
          <w:sz w:val="24"/>
          <w:szCs w:val="24"/>
          <w:lang w:eastAsia="en-IN"/>
        </w:rPr>
      </w:pPr>
      <w:ins w:id="131" w:author="Unknown">
        <w:r w:rsidRPr="00DD43E0">
          <w:rPr>
            <w:rFonts w:ascii="Segoe UI" w:eastAsia="Times New Roman" w:hAnsi="Segoe UI" w:cs="Segoe UI"/>
            <w:color w:val="212529"/>
            <w:sz w:val="24"/>
            <w:szCs w:val="24"/>
            <w:lang w:eastAsia="en-IN"/>
          </w:rPr>
          <w:t>Moreover, continuous use of land over a long period without taking measures to conserve and manage, degrade them. This has resulted in repercussion in society and creating serious problem to environment.</w:t>
        </w:r>
      </w:ins>
    </w:p>
    <w:p w:rsidR="00DD43E0" w:rsidRPr="00DD43E0" w:rsidRDefault="00DD43E0" w:rsidP="00DD43E0">
      <w:pPr>
        <w:shd w:val="clear" w:color="auto" w:fill="FFFFFF"/>
        <w:spacing w:after="100" w:afterAutospacing="1" w:line="240" w:lineRule="auto"/>
        <w:outlineLvl w:val="1"/>
        <w:rPr>
          <w:rFonts w:ascii="Segoe UI" w:eastAsia="Times New Roman" w:hAnsi="Segoe UI" w:cs="Segoe UI"/>
          <w:color w:val="212529"/>
          <w:sz w:val="36"/>
          <w:szCs w:val="36"/>
          <w:lang w:eastAsia="en-IN"/>
        </w:rPr>
      </w:pPr>
      <w:r w:rsidRPr="00DD43E0">
        <w:rPr>
          <w:rFonts w:ascii="Segoe UI" w:eastAsia="Times New Roman" w:hAnsi="Segoe UI" w:cs="Segoe UI"/>
          <w:color w:val="212529"/>
          <w:sz w:val="36"/>
          <w:szCs w:val="36"/>
          <w:lang w:eastAsia="en-IN"/>
        </w:rPr>
        <w:t>Land as Resource</w:t>
      </w:r>
    </w:p>
    <w:p w:rsidR="00DD43E0" w:rsidRPr="00DD43E0" w:rsidRDefault="00DD43E0" w:rsidP="00DD43E0">
      <w:pPr>
        <w:shd w:val="clear" w:color="auto" w:fill="FFFFFF"/>
        <w:spacing w:after="100" w:afterAutospacing="1" w:line="240" w:lineRule="auto"/>
        <w:rPr>
          <w:rFonts w:ascii="Segoe UI" w:eastAsia="Times New Roman" w:hAnsi="Segoe UI" w:cs="Segoe UI"/>
          <w:color w:val="212529"/>
          <w:sz w:val="24"/>
          <w:szCs w:val="24"/>
          <w:lang w:eastAsia="en-IN"/>
        </w:rPr>
      </w:pPr>
      <w:r w:rsidRPr="00DD43E0">
        <w:rPr>
          <w:rFonts w:ascii="Segoe UI" w:eastAsia="Times New Roman" w:hAnsi="Segoe UI" w:cs="Segoe UI"/>
          <w:color w:val="212529"/>
          <w:sz w:val="24"/>
          <w:szCs w:val="24"/>
          <w:lang w:eastAsia="en-IN"/>
        </w:rPr>
        <w:t xml:space="preserve">Our past generation left land for us without exploiting them too much and it is expected from us too. We </w:t>
      </w:r>
      <w:proofErr w:type="spellStart"/>
      <w:r w:rsidRPr="00DD43E0">
        <w:rPr>
          <w:rFonts w:ascii="Segoe UI" w:eastAsia="Times New Roman" w:hAnsi="Segoe UI" w:cs="Segoe UI"/>
          <w:color w:val="212529"/>
          <w:sz w:val="24"/>
          <w:szCs w:val="24"/>
          <w:lang w:eastAsia="en-IN"/>
        </w:rPr>
        <w:t>fulfill</w:t>
      </w:r>
      <w:proofErr w:type="spellEnd"/>
      <w:r w:rsidRPr="00DD43E0">
        <w:rPr>
          <w:rFonts w:ascii="Segoe UI" w:eastAsia="Times New Roman" w:hAnsi="Segoe UI" w:cs="Segoe UI"/>
          <w:color w:val="212529"/>
          <w:sz w:val="24"/>
          <w:szCs w:val="24"/>
          <w:lang w:eastAsia="en-IN"/>
        </w:rPr>
        <w:t xml:space="preserve"> most of our needs from land, such as food, clothing, </w:t>
      </w:r>
      <w:r w:rsidRPr="00DD43E0">
        <w:rPr>
          <w:rFonts w:ascii="Segoe UI" w:eastAsia="Times New Roman" w:hAnsi="Segoe UI" w:cs="Segoe UI"/>
          <w:color w:val="212529"/>
          <w:sz w:val="24"/>
          <w:szCs w:val="24"/>
          <w:lang w:eastAsia="en-IN"/>
        </w:rPr>
        <w:lastRenderedPageBreak/>
        <w:t>shelter, drinking water, etc. But in past few decades the quality of land is degrading fiercely because of human activity. Many human activities aggravated the natural forces which are, in turn, degrading the land resources also.</w:t>
      </w:r>
    </w:p>
    <w:p w:rsidR="00DD43E0" w:rsidRPr="00DD43E0" w:rsidRDefault="00DD43E0" w:rsidP="00DD43E0">
      <w:pPr>
        <w:shd w:val="clear" w:color="auto" w:fill="FFFFFF"/>
        <w:spacing w:after="100" w:afterAutospacing="1" w:line="240" w:lineRule="auto"/>
        <w:rPr>
          <w:rFonts w:ascii="Segoe UI" w:eastAsia="Times New Roman" w:hAnsi="Segoe UI" w:cs="Segoe UI"/>
          <w:color w:val="212529"/>
          <w:sz w:val="24"/>
          <w:szCs w:val="24"/>
          <w:lang w:eastAsia="en-IN"/>
        </w:rPr>
      </w:pPr>
      <w:r w:rsidRPr="00DD43E0">
        <w:rPr>
          <w:rFonts w:ascii="Segoe UI" w:eastAsia="Times New Roman" w:hAnsi="Segoe UI" w:cs="Segoe UI"/>
          <w:color w:val="212529"/>
          <w:sz w:val="24"/>
          <w:szCs w:val="24"/>
          <w:lang w:eastAsia="en-IN"/>
        </w:rPr>
        <w:t>Presently, about 130 million hectare of land is reported under degraded land in India, in which about 28% of land belongs to forest and about 28% is water eroded area. Rest degraded land is because of over deposition of salinity and alkalinity. Overgrazing, mining, deforestation, division of lands in small area because of family feuds, etc. are some of the major causes of degradation of land.</w:t>
      </w:r>
    </w:p>
    <w:p w:rsidR="00DD43E0" w:rsidRPr="00DD43E0" w:rsidRDefault="00DD43E0" w:rsidP="00DD43E0">
      <w:pPr>
        <w:spacing w:after="0" w:line="240" w:lineRule="auto"/>
        <w:rPr>
          <w:ins w:id="132" w:author="Unknown"/>
          <w:rFonts w:ascii="Times New Roman" w:eastAsia="Times New Roman" w:hAnsi="Times New Roman" w:cs="Times New Roman"/>
          <w:sz w:val="24"/>
          <w:szCs w:val="24"/>
          <w:lang w:eastAsia="en-IN"/>
        </w:rPr>
      </w:pPr>
      <w:ins w:id="133" w:author="Unknown">
        <w:r w:rsidRPr="00DD43E0">
          <w:rPr>
            <w:rFonts w:ascii="Times New Roman" w:eastAsia="Times New Roman" w:hAnsi="Times New Roman" w:cs="Times New Roman"/>
            <w:sz w:val="24"/>
            <w:szCs w:val="24"/>
            <w:lang w:eastAsia="en-IN"/>
          </w:rPr>
          <w:pict>
            <v:rect id="_x0000_i1031" style="width:0;height:0" o:hrstd="t" o:hrnoshade="t" o:hr="t" fillcolor="#212529" stroked="f"/>
          </w:pict>
        </w:r>
      </w:ins>
    </w:p>
    <w:p w:rsidR="00DD43E0" w:rsidRPr="00DD43E0" w:rsidRDefault="00DD43E0" w:rsidP="00DD43E0">
      <w:pPr>
        <w:shd w:val="clear" w:color="auto" w:fill="FFFFFF"/>
        <w:spacing w:after="100" w:afterAutospacing="1" w:line="240" w:lineRule="auto"/>
        <w:rPr>
          <w:ins w:id="134" w:author="Unknown"/>
          <w:rFonts w:ascii="Segoe UI" w:eastAsia="Times New Roman" w:hAnsi="Segoe UI" w:cs="Segoe UI"/>
          <w:color w:val="212529"/>
          <w:sz w:val="24"/>
          <w:szCs w:val="24"/>
          <w:lang w:eastAsia="en-IN"/>
        </w:rPr>
      </w:pPr>
      <w:ins w:id="135" w:author="Unknown">
        <w:r w:rsidRPr="00DD43E0">
          <w:rPr>
            <w:rFonts w:ascii="Segoe UI" w:eastAsia="Times New Roman" w:hAnsi="Segoe UI" w:cs="Segoe UI"/>
            <w:color w:val="212529"/>
            <w:sz w:val="24"/>
            <w:szCs w:val="24"/>
            <w:lang w:eastAsia="en-IN"/>
          </w:rPr>
          <w:t>Because of mining in the states of Jharkhand, Chhattisgarh, Orissa and Madhya Pradesh; lands are left abandoned without proper treatment after the completion of mining works. This has resulted in the form of deep scars and traces. Along with mining, deforestation in these states has degraded the land very fast.</w:t>
        </w:r>
      </w:ins>
    </w:p>
    <w:p w:rsidR="00DD43E0" w:rsidRPr="00DD43E0" w:rsidRDefault="00DD43E0" w:rsidP="00DD43E0">
      <w:pPr>
        <w:shd w:val="clear" w:color="auto" w:fill="FFFFFF"/>
        <w:spacing w:after="100" w:afterAutospacing="1" w:line="240" w:lineRule="auto"/>
        <w:rPr>
          <w:ins w:id="136" w:author="Unknown"/>
          <w:rFonts w:ascii="Segoe UI" w:eastAsia="Times New Roman" w:hAnsi="Segoe UI" w:cs="Segoe UI"/>
          <w:color w:val="212529"/>
          <w:sz w:val="24"/>
          <w:szCs w:val="24"/>
          <w:lang w:eastAsia="en-IN"/>
        </w:rPr>
      </w:pPr>
      <w:ins w:id="137" w:author="Unknown">
        <w:r w:rsidRPr="00DD43E0">
          <w:rPr>
            <w:rFonts w:ascii="Segoe UI" w:eastAsia="Times New Roman" w:hAnsi="Segoe UI" w:cs="Segoe UI"/>
            <w:color w:val="212529"/>
            <w:sz w:val="24"/>
            <w:szCs w:val="24"/>
            <w:lang w:eastAsia="en-IN"/>
          </w:rPr>
          <w:t>In the states of Uttar Pradesh, Punjab, Haryana, over irrigation causes water shortage and increase in salinity and alkalinity due to water logging.</w:t>
        </w:r>
      </w:ins>
    </w:p>
    <w:p w:rsidR="00DD43E0" w:rsidRPr="00DD43E0" w:rsidRDefault="00DD43E0" w:rsidP="00DD43E0">
      <w:pPr>
        <w:shd w:val="clear" w:color="auto" w:fill="FFFFFF"/>
        <w:spacing w:after="100" w:afterAutospacing="1" w:line="240" w:lineRule="auto"/>
        <w:rPr>
          <w:ins w:id="138" w:author="Unknown"/>
          <w:rFonts w:ascii="Segoe UI" w:eastAsia="Times New Roman" w:hAnsi="Segoe UI" w:cs="Segoe UI"/>
          <w:color w:val="212529"/>
          <w:sz w:val="24"/>
          <w:szCs w:val="24"/>
          <w:lang w:eastAsia="en-IN"/>
        </w:rPr>
      </w:pPr>
      <w:ins w:id="139" w:author="Unknown">
        <w:r w:rsidRPr="00DD43E0">
          <w:rPr>
            <w:rFonts w:ascii="Segoe UI" w:eastAsia="Times New Roman" w:hAnsi="Segoe UI" w:cs="Segoe UI"/>
            <w:color w:val="212529"/>
            <w:sz w:val="24"/>
            <w:szCs w:val="24"/>
            <w:lang w:eastAsia="en-IN"/>
          </w:rPr>
          <w:t>In Bihar, Assam, Arunachal Pradesh, land is degraded because of flood.</w:t>
        </w:r>
      </w:ins>
    </w:p>
    <w:p w:rsidR="00DD43E0" w:rsidRPr="00DD43E0" w:rsidRDefault="00DD43E0" w:rsidP="00DD43E0">
      <w:pPr>
        <w:shd w:val="clear" w:color="auto" w:fill="FFFFFF"/>
        <w:spacing w:after="100" w:afterAutospacing="1" w:line="240" w:lineRule="auto"/>
        <w:rPr>
          <w:ins w:id="140" w:author="Unknown"/>
          <w:rFonts w:ascii="Segoe UI" w:eastAsia="Times New Roman" w:hAnsi="Segoe UI" w:cs="Segoe UI"/>
          <w:color w:val="212529"/>
          <w:sz w:val="24"/>
          <w:szCs w:val="24"/>
          <w:lang w:eastAsia="en-IN"/>
        </w:rPr>
      </w:pPr>
      <w:ins w:id="141" w:author="Unknown">
        <w:r w:rsidRPr="00DD43E0">
          <w:rPr>
            <w:rFonts w:ascii="Segoe UI" w:eastAsia="Times New Roman" w:hAnsi="Segoe UI" w:cs="Segoe UI"/>
            <w:color w:val="212529"/>
            <w:sz w:val="24"/>
            <w:szCs w:val="24"/>
            <w:lang w:eastAsia="en-IN"/>
          </w:rPr>
          <w:t>States, in which minerals processing, such as grinding of lime stone, manufacturing of cement, etc. produce huge quantity of dust. These dusts prevent the percolation of water because of deposition on the ground and it is responsible for degradation of land.</w:t>
        </w:r>
      </w:ins>
    </w:p>
    <w:p w:rsidR="00DD43E0" w:rsidRPr="00DD43E0" w:rsidRDefault="00DD43E0" w:rsidP="00DD43E0">
      <w:pPr>
        <w:shd w:val="clear" w:color="auto" w:fill="FFFFFF"/>
        <w:spacing w:after="100" w:afterAutospacing="1" w:line="240" w:lineRule="auto"/>
        <w:rPr>
          <w:ins w:id="142" w:author="Unknown"/>
          <w:rFonts w:ascii="Segoe UI" w:eastAsia="Times New Roman" w:hAnsi="Segoe UI" w:cs="Segoe UI"/>
          <w:color w:val="212529"/>
          <w:sz w:val="24"/>
          <w:szCs w:val="24"/>
          <w:lang w:eastAsia="en-IN"/>
        </w:rPr>
      </w:pPr>
      <w:ins w:id="143" w:author="Unknown">
        <w:r w:rsidRPr="00DD43E0">
          <w:rPr>
            <w:rFonts w:ascii="Segoe UI" w:eastAsia="Times New Roman" w:hAnsi="Segoe UI" w:cs="Segoe UI"/>
            <w:color w:val="212529"/>
            <w:sz w:val="24"/>
            <w:szCs w:val="24"/>
            <w:lang w:eastAsia="en-IN"/>
          </w:rPr>
          <w:t>The degradation of land creates many problems, such as flood, decrease in yield, etc. which leads to decrease in GDP and country has to face economic problems.</w:t>
        </w:r>
      </w:ins>
    </w:p>
    <w:p w:rsidR="00DD43E0" w:rsidRPr="00DD43E0" w:rsidRDefault="00DD43E0" w:rsidP="00DD43E0">
      <w:pPr>
        <w:shd w:val="clear" w:color="auto" w:fill="FFFFFF"/>
        <w:spacing w:after="100" w:afterAutospacing="1" w:line="240" w:lineRule="auto"/>
        <w:outlineLvl w:val="1"/>
        <w:rPr>
          <w:ins w:id="144" w:author="Unknown"/>
          <w:rFonts w:ascii="Segoe UI" w:eastAsia="Times New Roman" w:hAnsi="Segoe UI" w:cs="Segoe UI"/>
          <w:color w:val="212529"/>
          <w:sz w:val="36"/>
          <w:szCs w:val="36"/>
          <w:lang w:eastAsia="en-IN"/>
        </w:rPr>
      </w:pPr>
      <w:ins w:id="145" w:author="Unknown">
        <w:r w:rsidRPr="00DD43E0">
          <w:rPr>
            <w:rFonts w:ascii="Segoe UI" w:eastAsia="Times New Roman" w:hAnsi="Segoe UI" w:cs="Segoe UI"/>
            <w:color w:val="212529"/>
            <w:sz w:val="36"/>
            <w:szCs w:val="36"/>
            <w:lang w:eastAsia="en-IN"/>
          </w:rPr>
          <w:t>Measures to Conserve the Land Resources:</w:t>
        </w:r>
      </w:ins>
    </w:p>
    <w:p w:rsidR="00DD43E0" w:rsidRPr="00DD43E0" w:rsidRDefault="00DD43E0" w:rsidP="00DD43E0">
      <w:pPr>
        <w:shd w:val="clear" w:color="auto" w:fill="FFFFFF"/>
        <w:spacing w:after="100" w:afterAutospacing="1" w:line="240" w:lineRule="auto"/>
        <w:rPr>
          <w:ins w:id="146" w:author="Unknown"/>
          <w:rFonts w:ascii="Segoe UI" w:eastAsia="Times New Roman" w:hAnsi="Segoe UI" w:cs="Segoe UI"/>
          <w:color w:val="212529"/>
          <w:sz w:val="24"/>
          <w:szCs w:val="24"/>
          <w:lang w:eastAsia="en-IN"/>
        </w:rPr>
      </w:pPr>
      <w:ins w:id="147" w:author="Unknown">
        <w:r w:rsidRPr="00DD43E0">
          <w:rPr>
            <w:rFonts w:ascii="Segoe UI" w:eastAsia="Times New Roman" w:hAnsi="Segoe UI" w:cs="Segoe UI"/>
            <w:color w:val="212529"/>
            <w:sz w:val="24"/>
            <w:szCs w:val="24"/>
            <w:lang w:eastAsia="en-IN"/>
          </w:rPr>
          <w:t>Degradation of land can be prevented by taking following measures:</w:t>
        </w:r>
      </w:ins>
    </w:p>
    <w:p w:rsidR="00DD43E0" w:rsidRPr="00DD43E0" w:rsidRDefault="00DD43E0" w:rsidP="00DD43E0">
      <w:pPr>
        <w:numPr>
          <w:ilvl w:val="0"/>
          <w:numId w:val="10"/>
        </w:numPr>
        <w:shd w:val="clear" w:color="auto" w:fill="FFFFFF"/>
        <w:spacing w:before="100" w:beforeAutospacing="1" w:after="100" w:afterAutospacing="1" w:line="240" w:lineRule="auto"/>
        <w:rPr>
          <w:ins w:id="148" w:author="Unknown"/>
          <w:rFonts w:ascii="Segoe UI" w:eastAsia="Times New Roman" w:hAnsi="Segoe UI" w:cs="Segoe UI"/>
          <w:color w:val="212529"/>
          <w:sz w:val="24"/>
          <w:szCs w:val="24"/>
          <w:lang w:eastAsia="en-IN"/>
        </w:rPr>
      </w:pPr>
      <w:ins w:id="149" w:author="Unknown">
        <w:r w:rsidRPr="00DD43E0">
          <w:rPr>
            <w:rFonts w:ascii="Segoe UI" w:eastAsia="Times New Roman" w:hAnsi="Segoe UI" w:cs="Segoe UI"/>
            <w:color w:val="212529"/>
            <w:sz w:val="24"/>
            <w:szCs w:val="24"/>
            <w:lang w:eastAsia="en-IN"/>
          </w:rPr>
          <w:t>Afforestation</w:t>
        </w:r>
      </w:ins>
    </w:p>
    <w:p w:rsidR="00DD43E0" w:rsidRPr="00DD43E0" w:rsidRDefault="00DD43E0" w:rsidP="00DD43E0">
      <w:pPr>
        <w:numPr>
          <w:ilvl w:val="0"/>
          <w:numId w:val="10"/>
        </w:numPr>
        <w:shd w:val="clear" w:color="auto" w:fill="FFFFFF"/>
        <w:spacing w:before="100" w:beforeAutospacing="1" w:after="100" w:afterAutospacing="1" w:line="240" w:lineRule="auto"/>
        <w:rPr>
          <w:ins w:id="150" w:author="Unknown"/>
          <w:rFonts w:ascii="Segoe UI" w:eastAsia="Times New Roman" w:hAnsi="Segoe UI" w:cs="Segoe UI"/>
          <w:color w:val="212529"/>
          <w:sz w:val="24"/>
          <w:szCs w:val="24"/>
          <w:lang w:eastAsia="en-IN"/>
        </w:rPr>
      </w:pPr>
      <w:ins w:id="151" w:author="Unknown">
        <w:r w:rsidRPr="00DD43E0">
          <w:rPr>
            <w:rFonts w:ascii="Segoe UI" w:eastAsia="Times New Roman" w:hAnsi="Segoe UI" w:cs="Segoe UI"/>
            <w:color w:val="212529"/>
            <w:sz w:val="24"/>
            <w:szCs w:val="24"/>
            <w:lang w:eastAsia="en-IN"/>
          </w:rPr>
          <w:t>Proper management of grazing.</w:t>
        </w:r>
      </w:ins>
    </w:p>
    <w:p w:rsidR="00DD43E0" w:rsidRPr="00DD43E0" w:rsidRDefault="00DD43E0" w:rsidP="00DD43E0">
      <w:pPr>
        <w:numPr>
          <w:ilvl w:val="0"/>
          <w:numId w:val="10"/>
        </w:numPr>
        <w:shd w:val="clear" w:color="auto" w:fill="FFFFFF"/>
        <w:spacing w:before="100" w:beforeAutospacing="1" w:after="100" w:afterAutospacing="1" w:line="240" w:lineRule="auto"/>
        <w:rPr>
          <w:ins w:id="152" w:author="Unknown"/>
          <w:rFonts w:ascii="Segoe UI" w:eastAsia="Times New Roman" w:hAnsi="Segoe UI" w:cs="Segoe UI"/>
          <w:color w:val="212529"/>
          <w:sz w:val="24"/>
          <w:szCs w:val="24"/>
          <w:lang w:eastAsia="en-IN"/>
        </w:rPr>
      </w:pPr>
      <w:ins w:id="153" w:author="Unknown">
        <w:r w:rsidRPr="00DD43E0">
          <w:rPr>
            <w:rFonts w:ascii="Segoe UI" w:eastAsia="Times New Roman" w:hAnsi="Segoe UI" w:cs="Segoe UI"/>
            <w:color w:val="212529"/>
            <w:sz w:val="24"/>
            <w:szCs w:val="24"/>
            <w:lang w:eastAsia="en-IN"/>
          </w:rPr>
          <w:t>Stabilisation of sand dunes by plantation of thorny bushes.</w:t>
        </w:r>
      </w:ins>
    </w:p>
    <w:p w:rsidR="00DD43E0" w:rsidRPr="00DD43E0" w:rsidRDefault="00DD43E0" w:rsidP="00DD43E0">
      <w:pPr>
        <w:numPr>
          <w:ilvl w:val="0"/>
          <w:numId w:val="10"/>
        </w:numPr>
        <w:shd w:val="clear" w:color="auto" w:fill="FFFFFF"/>
        <w:spacing w:before="100" w:beforeAutospacing="1" w:after="100" w:afterAutospacing="1" w:line="240" w:lineRule="auto"/>
        <w:rPr>
          <w:ins w:id="154" w:author="Unknown"/>
          <w:rFonts w:ascii="Segoe UI" w:eastAsia="Times New Roman" w:hAnsi="Segoe UI" w:cs="Segoe UI"/>
          <w:color w:val="212529"/>
          <w:sz w:val="24"/>
          <w:szCs w:val="24"/>
          <w:lang w:eastAsia="en-IN"/>
        </w:rPr>
      </w:pPr>
      <w:ins w:id="155" w:author="Unknown">
        <w:r w:rsidRPr="00DD43E0">
          <w:rPr>
            <w:rFonts w:ascii="Segoe UI" w:eastAsia="Times New Roman" w:hAnsi="Segoe UI" w:cs="Segoe UI"/>
            <w:color w:val="212529"/>
            <w:sz w:val="24"/>
            <w:szCs w:val="24"/>
            <w:lang w:eastAsia="en-IN"/>
          </w:rPr>
          <w:t>Proper management of waste lands.</w:t>
        </w:r>
      </w:ins>
    </w:p>
    <w:p w:rsidR="00DD43E0" w:rsidRPr="00DD43E0" w:rsidRDefault="00DD43E0" w:rsidP="00DD43E0">
      <w:pPr>
        <w:numPr>
          <w:ilvl w:val="0"/>
          <w:numId w:val="10"/>
        </w:numPr>
        <w:shd w:val="clear" w:color="auto" w:fill="FFFFFF"/>
        <w:spacing w:before="100" w:beforeAutospacing="1" w:after="100" w:afterAutospacing="1" w:line="240" w:lineRule="auto"/>
        <w:rPr>
          <w:ins w:id="156" w:author="Unknown"/>
          <w:rFonts w:ascii="Segoe UI" w:eastAsia="Times New Roman" w:hAnsi="Segoe UI" w:cs="Segoe UI"/>
          <w:color w:val="212529"/>
          <w:sz w:val="24"/>
          <w:szCs w:val="24"/>
          <w:lang w:eastAsia="en-IN"/>
        </w:rPr>
      </w:pPr>
      <w:ins w:id="157" w:author="Unknown">
        <w:r w:rsidRPr="00DD43E0">
          <w:rPr>
            <w:rFonts w:ascii="Segoe UI" w:eastAsia="Times New Roman" w:hAnsi="Segoe UI" w:cs="Segoe UI"/>
            <w:color w:val="212529"/>
            <w:sz w:val="24"/>
            <w:szCs w:val="24"/>
            <w:lang w:eastAsia="en-IN"/>
          </w:rPr>
          <w:t>By proper irrigation.</w:t>
        </w:r>
      </w:ins>
    </w:p>
    <w:p w:rsidR="00DD43E0" w:rsidRPr="00DD43E0" w:rsidRDefault="00DD43E0" w:rsidP="00DD43E0">
      <w:pPr>
        <w:numPr>
          <w:ilvl w:val="0"/>
          <w:numId w:val="10"/>
        </w:numPr>
        <w:shd w:val="clear" w:color="auto" w:fill="FFFFFF"/>
        <w:spacing w:before="100" w:beforeAutospacing="1" w:after="100" w:afterAutospacing="1" w:line="240" w:lineRule="auto"/>
        <w:rPr>
          <w:ins w:id="158" w:author="Unknown"/>
          <w:rFonts w:ascii="Segoe UI" w:eastAsia="Times New Roman" w:hAnsi="Segoe UI" w:cs="Segoe UI"/>
          <w:color w:val="212529"/>
          <w:sz w:val="24"/>
          <w:szCs w:val="24"/>
          <w:lang w:eastAsia="en-IN"/>
        </w:rPr>
      </w:pPr>
      <w:ins w:id="159" w:author="Unknown">
        <w:r w:rsidRPr="00DD43E0">
          <w:rPr>
            <w:rFonts w:ascii="Segoe UI" w:eastAsia="Times New Roman" w:hAnsi="Segoe UI" w:cs="Segoe UI"/>
            <w:color w:val="212529"/>
            <w:sz w:val="24"/>
            <w:szCs w:val="24"/>
            <w:lang w:eastAsia="en-IN"/>
          </w:rPr>
          <w:t>By proper harvesting.</w:t>
        </w:r>
      </w:ins>
    </w:p>
    <w:p w:rsidR="00DD43E0" w:rsidRPr="00DD43E0" w:rsidRDefault="00DD43E0" w:rsidP="00DD43E0">
      <w:pPr>
        <w:numPr>
          <w:ilvl w:val="0"/>
          <w:numId w:val="10"/>
        </w:numPr>
        <w:shd w:val="clear" w:color="auto" w:fill="FFFFFF"/>
        <w:spacing w:before="100" w:beforeAutospacing="1" w:after="100" w:afterAutospacing="1" w:line="240" w:lineRule="auto"/>
        <w:rPr>
          <w:ins w:id="160" w:author="Unknown"/>
          <w:rFonts w:ascii="Segoe UI" w:eastAsia="Times New Roman" w:hAnsi="Segoe UI" w:cs="Segoe UI"/>
          <w:color w:val="212529"/>
          <w:sz w:val="24"/>
          <w:szCs w:val="24"/>
          <w:lang w:eastAsia="en-IN"/>
        </w:rPr>
      </w:pPr>
      <w:ins w:id="161" w:author="Unknown">
        <w:r w:rsidRPr="00DD43E0">
          <w:rPr>
            <w:rFonts w:ascii="Segoe UI" w:eastAsia="Times New Roman" w:hAnsi="Segoe UI" w:cs="Segoe UI"/>
            <w:color w:val="212529"/>
            <w:sz w:val="24"/>
            <w:szCs w:val="24"/>
            <w:lang w:eastAsia="en-IN"/>
          </w:rPr>
          <w:t>Control over mining activities.</w:t>
        </w:r>
      </w:ins>
    </w:p>
    <w:p w:rsidR="00DD43E0" w:rsidRPr="00DD43E0" w:rsidRDefault="00DD43E0" w:rsidP="00DD43E0">
      <w:pPr>
        <w:numPr>
          <w:ilvl w:val="0"/>
          <w:numId w:val="10"/>
        </w:numPr>
        <w:shd w:val="clear" w:color="auto" w:fill="FFFFFF"/>
        <w:spacing w:before="100" w:beforeAutospacing="1" w:after="100" w:afterAutospacing="1" w:line="240" w:lineRule="auto"/>
        <w:rPr>
          <w:ins w:id="162" w:author="Unknown"/>
          <w:rFonts w:ascii="Segoe UI" w:eastAsia="Times New Roman" w:hAnsi="Segoe UI" w:cs="Segoe UI"/>
          <w:color w:val="212529"/>
          <w:sz w:val="24"/>
          <w:szCs w:val="24"/>
          <w:lang w:eastAsia="en-IN"/>
        </w:rPr>
      </w:pPr>
      <w:ins w:id="163" w:author="Unknown">
        <w:r w:rsidRPr="00DD43E0">
          <w:rPr>
            <w:rFonts w:ascii="Segoe UI" w:eastAsia="Times New Roman" w:hAnsi="Segoe UI" w:cs="Segoe UI"/>
            <w:color w:val="212529"/>
            <w:sz w:val="24"/>
            <w:szCs w:val="24"/>
            <w:lang w:eastAsia="en-IN"/>
          </w:rPr>
          <w:t>Proper management of land after completion of mining work.</w:t>
        </w:r>
      </w:ins>
    </w:p>
    <w:p w:rsidR="00DD43E0" w:rsidRPr="00DD43E0" w:rsidRDefault="00DD43E0" w:rsidP="00DD43E0">
      <w:pPr>
        <w:numPr>
          <w:ilvl w:val="0"/>
          <w:numId w:val="10"/>
        </w:numPr>
        <w:shd w:val="clear" w:color="auto" w:fill="FFFFFF"/>
        <w:spacing w:before="100" w:beforeAutospacing="1" w:after="100" w:afterAutospacing="1" w:line="240" w:lineRule="auto"/>
        <w:rPr>
          <w:ins w:id="164" w:author="Unknown"/>
          <w:rFonts w:ascii="Segoe UI" w:eastAsia="Times New Roman" w:hAnsi="Segoe UI" w:cs="Segoe UI"/>
          <w:color w:val="212529"/>
          <w:sz w:val="24"/>
          <w:szCs w:val="24"/>
          <w:lang w:eastAsia="en-IN"/>
        </w:rPr>
      </w:pPr>
      <w:ins w:id="165" w:author="Unknown">
        <w:r w:rsidRPr="00DD43E0">
          <w:rPr>
            <w:rFonts w:ascii="Segoe UI" w:eastAsia="Times New Roman" w:hAnsi="Segoe UI" w:cs="Segoe UI"/>
            <w:color w:val="212529"/>
            <w:sz w:val="24"/>
            <w:szCs w:val="24"/>
            <w:lang w:eastAsia="en-IN"/>
          </w:rPr>
          <w:t>Discharge of industrial waste and effluents only after proper treatment.</w:t>
        </w:r>
      </w:ins>
    </w:p>
    <w:p w:rsidR="00DD43E0" w:rsidRPr="00DD43E0" w:rsidRDefault="00DD43E0" w:rsidP="00DD43E0">
      <w:pPr>
        <w:numPr>
          <w:ilvl w:val="0"/>
          <w:numId w:val="10"/>
        </w:numPr>
        <w:shd w:val="clear" w:color="auto" w:fill="FFFFFF"/>
        <w:spacing w:before="100" w:beforeAutospacing="1" w:after="100" w:afterAutospacing="1" w:line="240" w:lineRule="auto"/>
        <w:rPr>
          <w:ins w:id="166" w:author="Unknown"/>
          <w:rFonts w:ascii="Segoe UI" w:eastAsia="Times New Roman" w:hAnsi="Segoe UI" w:cs="Segoe UI"/>
          <w:color w:val="212529"/>
          <w:sz w:val="24"/>
          <w:szCs w:val="24"/>
          <w:lang w:eastAsia="en-IN"/>
        </w:rPr>
      </w:pPr>
      <w:ins w:id="167" w:author="Unknown">
        <w:r w:rsidRPr="00DD43E0">
          <w:rPr>
            <w:rFonts w:ascii="Segoe UI" w:eastAsia="Times New Roman" w:hAnsi="Segoe UI" w:cs="Segoe UI"/>
            <w:color w:val="212529"/>
            <w:sz w:val="24"/>
            <w:szCs w:val="24"/>
            <w:lang w:eastAsia="en-IN"/>
          </w:rPr>
          <w:t>Plantation of trees along the road sides.</w:t>
        </w:r>
      </w:ins>
    </w:p>
    <w:p w:rsidR="00DD43E0" w:rsidRPr="00DD43E0" w:rsidRDefault="00DD43E0" w:rsidP="00DD43E0">
      <w:pPr>
        <w:numPr>
          <w:ilvl w:val="0"/>
          <w:numId w:val="10"/>
        </w:numPr>
        <w:shd w:val="clear" w:color="auto" w:fill="FFFFFF"/>
        <w:spacing w:before="100" w:beforeAutospacing="1" w:after="100" w:afterAutospacing="1" w:line="240" w:lineRule="auto"/>
        <w:rPr>
          <w:ins w:id="168" w:author="Unknown"/>
          <w:rFonts w:ascii="Segoe UI" w:eastAsia="Times New Roman" w:hAnsi="Segoe UI" w:cs="Segoe UI"/>
          <w:color w:val="212529"/>
          <w:sz w:val="24"/>
          <w:szCs w:val="24"/>
          <w:lang w:eastAsia="en-IN"/>
        </w:rPr>
      </w:pPr>
      <w:ins w:id="169" w:author="Unknown">
        <w:r w:rsidRPr="00DD43E0">
          <w:rPr>
            <w:rFonts w:ascii="Segoe UI" w:eastAsia="Times New Roman" w:hAnsi="Segoe UI" w:cs="Segoe UI"/>
            <w:color w:val="212529"/>
            <w:sz w:val="24"/>
            <w:szCs w:val="24"/>
            <w:lang w:eastAsia="en-IN"/>
          </w:rPr>
          <w:t>By preventing deforestation.</w:t>
        </w:r>
      </w:ins>
    </w:p>
    <w:p w:rsidR="00DD43E0" w:rsidRPr="00DD43E0" w:rsidRDefault="00DD43E0" w:rsidP="00DD43E0">
      <w:pPr>
        <w:spacing w:after="0" w:line="240" w:lineRule="auto"/>
        <w:rPr>
          <w:ins w:id="170" w:author="Unknown"/>
          <w:rFonts w:ascii="Times New Roman" w:eastAsia="Times New Roman" w:hAnsi="Times New Roman" w:cs="Times New Roman"/>
          <w:sz w:val="24"/>
          <w:szCs w:val="24"/>
          <w:lang w:eastAsia="en-IN"/>
        </w:rPr>
      </w:pPr>
      <w:ins w:id="171" w:author="Unknown">
        <w:r w:rsidRPr="00DD43E0">
          <w:rPr>
            <w:rFonts w:ascii="Times New Roman" w:eastAsia="Times New Roman" w:hAnsi="Times New Roman" w:cs="Times New Roman"/>
            <w:sz w:val="24"/>
            <w:szCs w:val="24"/>
            <w:lang w:eastAsia="en-IN"/>
          </w:rPr>
          <w:lastRenderedPageBreak/>
          <w:pict>
            <v:rect id="_x0000_i1032" style="width:0;height:0" o:hrstd="t" o:hrnoshade="t" o:hr="t" fillcolor="#212529" stroked="f"/>
          </w:pict>
        </w:r>
      </w:ins>
    </w:p>
    <w:p w:rsidR="00DD43E0" w:rsidRPr="00DD43E0" w:rsidRDefault="00DD43E0" w:rsidP="00DD43E0">
      <w:pPr>
        <w:shd w:val="clear" w:color="auto" w:fill="FFFFFF"/>
        <w:spacing w:after="100" w:afterAutospacing="1" w:line="240" w:lineRule="auto"/>
        <w:outlineLvl w:val="1"/>
        <w:rPr>
          <w:ins w:id="172" w:author="Unknown"/>
          <w:rFonts w:ascii="Segoe UI" w:eastAsia="Times New Roman" w:hAnsi="Segoe UI" w:cs="Segoe UI"/>
          <w:color w:val="212529"/>
          <w:sz w:val="36"/>
          <w:szCs w:val="36"/>
          <w:lang w:eastAsia="en-IN"/>
        </w:rPr>
      </w:pPr>
      <w:ins w:id="173" w:author="Unknown">
        <w:r w:rsidRPr="00DD43E0">
          <w:rPr>
            <w:rFonts w:ascii="Segoe UI" w:eastAsia="Times New Roman" w:hAnsi="Segoe UI" w:cs="Segoe UI"/>
            <w:color w:val="212529"/>
            <w:sz w:val="36"/>
            <w:szCs w:val="36"/>
            <w:lang w:eastAsia="en-IN"/>
          </w:rPr>
          <w:t>Soil as a natural resource:</w:t>
        </w:r>
      </w:ins>
    </w:p>
    <w:p w:rsidR="00DD43E0" w:rsidRPr="00DD43E0" w:rsidRDefault="00DD43E0" w:rsidP="00DD43E0">
      <w:pPr>
        <w:shd w:val="clear" w:color="auto" w:fill="FFFFFF"/>
        <w:spacing w:after="100" w:afterAutospacing="1" w:line="240" w:lineRule="auto"/>
        <w:rPr>
          <w:ins w:id="174" w:author="Unknown"/>
          <w:rFonts w:ascii="Segoe UI" w:eastAsia="Times New Roman" w:hAnsi="Segoe UI" w:cs="Segoe UI"/>
          <w:color w:val="212529"/>
          <w:sz w:val="24"/>
          <w:szCs w:val="24"/>
          <w:lang w:eastAsia="en-IN"/>
        </w:rPr>
      </w:pPr>
      <w:ins w:id="175" w:author="Unknown">
        <w:r w:rsidRPr="00DD43E0">
          <w:rPr>
            <w:rFonts w:ascii="Segoe UI" w:eastAsia="Times New Roman" w:hAnsi="Segoe UI" w:cs="Segoe UI"/>
            <w:color w:val="212529"/>
            <w:sz w:val="24"/>
            <w:szCs w:val="24"/>
            <w:lang w:eastAsia="en-IN"/>
          </w:rPr>
          <w:t>Soil is one of the most important natural resources. Soil supports the growth of plants. Soil is the natural home of many living organism, such as ants, rats, snakes, and many insects.</w:t>
        </w:r>
      </w:ins>
    </w:p>
    <w:p w:rsidR="00DD43E0" w:rsidRPr="00DD43E0" w:rsidRDefault="00DD43E0" w:rsidP="00DD43E0">
      <w:pPr>
        <w:shd w:val="clear" w:color="auto" w:fill="FFFFFF"/>
        <w:spacing w:after="100" w:afterAutospacing="1" w:line="240" w:lineRule="auto"/>
        <w:rPr>
          <w:ins w:id="176" w:author="Unknown"/>
          <w:rFonts w:ascii="Segoe UI" w:eastAsia="Times New Roman" w:hAnsi="Segoe UI" w:cs="Segoe UI"/>
          <w:color w:val="212529"/>
          <w:sz w:val="24"/>
          <w:szCs w:val="24"/>
          <w:lang w:eastAsia="en-IN"/>
        </w:rPr>
      </w:pPr>
      <w:ins w:id="177" w:author="Unknown">
        <w:r w:rsidRPr="00DD43E0">
          <w:rPr>
            <w:rFonts w:ascii="Segoe UI" w:eastAsia="Times New Roman" w:hAnsi="Segoe UI" w:cs="Segoe UI"/>
            <w:b/>
            <w:bCs/>
            <w:color w:val="212529"/>
            <w:sz w:val="24"/>
            <w:szCs w:val="24"/>
            <w:lang w:eastAsia="en-IN"/>
          </w:rPr>
          <w:t>Formation of Soil:</w:t>
        </w:r>
        <w:r w:rsidRPr="00DD43E0">
          <w:rPr>
            <w:rFonts w:ascii="Segoe UI" w:eastAsia="Times New Roman" w:hAnsi="Segoe UI" w:cs="Segoe UI"/>
            <w:color w:val="212529"/>
            <w:sz w:val="24"/>
            <w:szCs w:val="24"/>
            <w:lang w:eastAsia="en-IN"/>
          </w:rPr>
          <w:t> It takes thousands of years to form even 1 cm of soil. Soil is formed by the weathering process of the rocks. Various natural forces, such as temperature, running water, wind, etc. along with many physical and chemical changes are equally important in the formation of soil formation.</w:t>
        </w:r>
      </w:ins>
    </w:p>
    <w:p w:rsidR="00DD43E0" w:rsidRPr="00DD43E0" w:rsidRDefault="00DD43E0" w:rsidP="00DD43E0">
      <w:pPr>
        <w:shd w:val="clear" w:color="auto" w:fill="FFFFFF"/>
        <w:spacing w:after="100" w:afterAutospacing="1" w:line="240" w:lineRule="auto"/>
        <w:outlineLvl w:val="1"/>
        <w:rPr>
          <w:ins w:id="178" w:author="Unknown"/>
          <w:rFonts w:ascii="Segoe UI" w:eastAsia="Times New Roman" w:hAnsi="Segoe UI" w:cs="Segoe UI"/>
          <w:color w:val="212529"/>
          <w:sz w:val="36"/>
          <w:szCs w:val="36"/>
          <w:lang w:eastAsia="en-IN"/>
        </w:rPr>
      </w:pPr>
      <w:ins w:id="179" w:author="Unknown">
        <w:r w:rsidRPr="00DD43E0">
          <w:rPr>
            <w:rFonts w:ascii="Segoe UI" w:eastAsia="Times New Roman" w:hAnsi="Segoe UI" w:cs="Segoe UI"/>
            <w:color w:val="212529"/>
            <w:sz w:val="36"/>
            <w:szCs w:val="36"/>
            <w:lang w:eastAsia="en-IN"/>
          </w:rPr>
          <w:t>Classification of Soil:</w:t>
        </w:r>
      </w:ins>
    </w:p>
    <w:p w:rsidR="00DD43E0" w:rsidRPr="00DD43E0" w:rsidRDefault="00DD43E0" w:rsidP="00DD43E0">
      <w:pPr>
        <w:shd w:val="clear" w:color="auto" w:fill="FFFFFF"/>
        <w:spacing w:after="100" w:afterAutospacing="1" w:line="240" w:lineRule="auto"/>
        <w:rPr>
          <w:ins w:id="180" w:author="Unknown"/>
          <w:rFonts w:ascii="Segoe UI" w:eastAsia="Times New Roman" w:hAnsi="Segoe UI" w:cs="Segoe UI"/>
          <w:color w:val="212529"/>
          <w:sz w:val="24"/>
          <w:szCs w:val="24"/>
          <w:lang w:eastAsia="en-IN"/>
        </w:rPr>
      </w:pPr>
      <w:ins w:id="181" w:author="Unknown">
        <w:r w:rsidRPr="00DD43E0">
          <w:rPr>
            <w:rFonts w:ascii="Segoe UI" w:eastAsia="Times New Roman" w:hAnsi="Segoe UI" w:cs="Segoe UI"/>
            <w:color w:val="212529"/>
            <w:sz w:val="24"/>
            <w:szCs w:val="24"/>
            <w:lang w:eastAsia="en-IN"/>
          </w:rPr>
          <w:t>Soil is categorized in many types on the basis of texture, colour, age, chemical properties, etc. India is a vast country which comprises of many types of land. Thus, many types of soils are found in different regions in India.</w:t>
        </w:r>
      </w:ins>
    </w:p>
    <w:p w:rsidR="00DD43E0" w:rsidRPr="00DD43E0" w:rsidRDefault="00DD43E0" w:rsidP="00DD43E0">
      <w:pPr>
        <w:shd w:val="clear" w:color="auto" w:fill="FFFFFF"/>
        <w:spacing w:after="100" w:afterAutospacing="1" w:line="240" w:lineRule="auto"/>
        <w:outlineLvl w:val="1"/>
        <w:rPr>
          <w:ins w:id="182" w:author="Unknown"/>
          <w:rFonts w:ascii="Segoe UI" w:eastAsia="Times New Roman" w:hAnsi="Segoe UI" w:cs="Segoe UI"/>
          <w:color w:val="212529"/>
          <w:sz w:val="36"/>
          <w:szCs w:val="36"/>
          <w:lang w:eastAsia="en-IN"/>
        </w:rPr>
      </w:pPr>
      <w:ins w:id="183" w:author="Unknown">
        <w:r w:rsidRPr="00DD43E0">
          <w:rPr>
            <w:rFonts w:ascii="Segoe UI" w:eastAsia="Times New Roman" w:hAnsi="Segoe UI" w:cs="Segoe UI"/>
            <w:color w:val="212529"/>
            <w:sz w:val="36"/>
            <w:szCs w:val="36"/>
            <w:lang w:eastAsia="en-IN"/>
          </w:rPr>
          <w:t>Alluvial Soil</w:t>
        </w:r>
      </w:ins>
    </w:p>
    <w:p w:rsidR="00DD43E0" w:rsidRPr="00DD43E0" w:rsidRDefault="00DD43E0" w:rsidP="00DD43E0">
      <w:pPr>
        <w:shd w:val="clear" w:color="auto" w:fill="FFFFFF"/>
        <w:spacing w:after="100" w:afterAutospacing="1" w:line="240" w:lineRule="auto"/>
        <w:rPr>
          <w:ins w:id="184" w:author="Unknown"/>
          <w:rFonts w:ascii="Segoe UI" w:eastAsia="Times New Roman" w:hAnsi="Segoe UI" w:cs="Segoe UI"/>
          <w:color w:val="212529"/>
          <w:sz w:val="24"/>
          <w:szCs w:val="24"/>
          <w:lang w:eastAsia="en-IN"/>
        </w:rPr>
      </w:pPr>
      <w:ins w:id="185" w:author="Unknown">
        <w:r w:rsidRPr="00DD43E0">
          <w:rPr>
            <w:rFonts w:ascii="Segoe UI" w:eastAsia="Times New Roman" w:hAnsi="Segoe UI" w:cs="Segoe UI"/>
            <w:b/>
            <w:bCs/>
            <w:color w:val="212529"/>
            <w:sz w:val="24"/>
            <w:szCs w:val="24"/>
            <w:lang w:eastAsia="en-IN"/>
          </w:rPr>
          <w:t>Availability:</w:t>
        </w:r>
        <w:r w:rsidRPr="00DD43E0">
          <w:rPr>
            <w:rFonts w:ascii="Segoe UI" w:eastAsia="Times New Roman" w:hAnsi="Segoe UI" w:cs="Segoe UI"/>
            <w:color w:val="212529"/>
            <w:sz w:val="24"/>
            <w:szCs w:val="24"/>
            <w:lang w:eastAsia="en-IN"/>
          </w:rPr>
          <w:t> Alluvial soil is found near the river or plains formed by rivers. Alluvial soil is considered relatively younger in age. In India, alluvial soil is found in the north eastern plain where Ganga, Yamuna, and Brahmaputra flow. Alluvial soil is deposited by river system. Entire northern plain is made of alluvial soil.</w:t>
        </w:r>
      </w:ins>
    </w:p>
    <w:p w:rsidR="00DD43E0" w:rsidRPr="00DD43E0" w:rsidRDefault="00DD43E0" w:rsidP="00DD43E0">
      <w:pPr>
        <w:shd w:val="clear" w:color="auto" w:fill="FFFFFF"/>
        <w:spacing w:after="100" w:afterAutospacing="1" w:line="240" w:lineRule="auto"/>
        <w:rPr>
          <w:ins w:id="186" w:author="Unknown"/>
          <w:rFonts w:ascii="Segoe UI" w:eastAsia="Times New Roman" w:hAnsi="Segoe UI" w:cs="Segoe UI"/>
          <w:color w:val="212529"/>
          <w:sz w:val="24"/>
          <w:szCs w:val="24"/>
          <w:lang w:eastAsia="en-IN"/>
        </w:rPr>
      </w:pPr>
      <w:ins w:id="187" w:author="Unknown">
        <w:r w:rsidRPr="00DD43E0">
          <w:rPr>
            <w:rFonts w:ascii="Segoe UI" w:eastAsia="Times New Roman" w:hAnsi="Segoe UI" w:cs="Segoe UI"/>
            <w:color w:val="212529"/>
            <w:sz w:val="24"/>
            <w:szCs w:val="24"/>
            <w:lang w:eastAsia="en-IN"/>
          </w:rPr>
          <w:t xml:space="preserve">Alluvial soil is also found in eastern coastal plains near the Mahanadi, the Krishna, the Godavari and the </w:t>
        </w:r>
        <w:proofErr w:type="spellStart"/>
        <w:r w:rsidRPr="00DD43E0">
          <w:rPr>
            <w:rFonts w:ascii="Segoe UI" w:eastAsia="Times New Roman" w:hAnsi="Segoe UI" w:cs="Segoe UI"/>
            <w:color w:val="212529"/>
            <w:sz w:val="24"/>
            <w:szCs w:val="24"/>
            <w:lang w:eastAsia="en-IN"/>
          </w:rPr>
          <w:t>Kaveri</w:t>
        </w:r>
        <w:proofErr w:type="spellEnd"/>
        <w:r w:rsidRPr="00DD43E0">
          <w:rPr>
            <w:rFonts w:ascii="Segoe UI" w:eastAsia="Times New Roman" w:hAnsi="Segoe UI" w:cs="Segoe UI"/>
            <w:color w:val="212529"/>
            <w:sz w:val="24"/>
            <w:szCs w:val="24"/>
            <w:lang w:eastAsia="en-IN"/>
          </w:rPr>
          <w:t xml:space="preserve"> rivers.</w:t>
        </w:r>
      </w:ins>
    </w:p>
    <w:p w:rsidR="00DD43E0" w:rsidRPr="00DD43E0" w:rsidRDefault="00DD43E0" w:rsidP="00DD43E0">
      <w:pPr>
        <w:shd w:val="clear" w:color="auto" w:fill="FFFFFF"/>
        <w:spacing w:after="100" w:afterAutospacing="1" w:line="240" w:lineRule="auto"/>
        <w:rPr>
          <w:ins w:id="188" w:author="Unknown"/>
          <w:rFonts w:ascii="Segoe UI" w:eastAsia="Times New Roman" w:hAnsi="Segoe UI" w:cs="Segoe UI"/>
          <w:color w:val="212529"/>
          <w:sz w:val="24"/>
          <w:szCs w:val="24"/>
          <w:lang w:eastAsia="en-IN"/>
        </w:rPr>
      </w:pPr>
      <w:ins w:id="189" w:author="Unknown">
        <w:r w:rsidRPr="00DD43E0">
          <w:rPr>
            <w:rFonts w:ascii="Segoe UI" w:eastAsia="Times New Roman" w:hAnsi="Segoe UI" w:cs="Segoe UI"/>
            <w:b/>
            <w:bCs/>
            <w:color w:val="212529"/>
            <w:sz w:val="24"/>
            <w:szCs w:val="24"/>
            <w:lang w:eastAsia="en-IN"/>
          </w:rPr>
          <w:t>Nature:</w:t>
        </w:r>
        <w:r w:rsidRPr="00DD43E0">
          <w:rPr>
            <w:rFonts w:ascii="Segoe UI" w:eastAsia="Times New Roman" w:hAnsi="Segoe UI" w:cs="Segoe UI"/>
            <w:color w:val="212529"/>
            <w:sz w:val="24"/>
            <w:szCs w:val="24"/>
            <w:lang w:eastAsia="en-IN"/>
          </w:rPr>
          <w:t> Alluvial soil is very fertile, thus plains of Ganga, Brahmaputra, Yamuna, etc. are densely populated. Alluvial soil is the mixture of various proportions of silt, sand and clay. Alluvial soils differ in the size of their particles at the area of break of slope.</w:t>
        </w:r>
      </w:ins>
    </w:p>
    <w:p w:rsidR="00DD43E0" w:rsidRPr="00DD43E0" w:rsidRDefault="00DD43E0" w:rsidP="00DD43E0">
      <w:pPr>
        <w:shd w:val="clear" w:color="auto" w:fill="FFFFFF"/>
        <w:spacing w:after="100" w:afterAutospacing="1" w:line="240" w:lineRule="auto"/>
        <w:rPr>
          <w:ins w:id="190" w:author="Unknown"/>
          <w:rFonts w:ascii="Segoe UI" w:eastAsia="Times New Roman" w:hAnsi="Segoe UI" w:cs="Segoe UI"/>
          <w:color w:val="212529"/>
          <w:sz w:val="24"/>
          <w:szCs w:val="24"/>
          <w:lang w:eastAsia="en-IN"/>
        </w:rPr>
      </w:pPr>
      <w:ins w:id="191" w:author="Unknown">
        <w:r w:rsidRPr="00DD43E0">
          <w:rPr>
            <w:rFonts w:ascii="Segoe UI" w:eastAsia="Times New Roman" w:hAnsi="Segoe UI" w:cs="Segoe UI"/>
            <w:color w:val="212529"/>
            <w:sz w:val="24"/>
            <w:szCs w:val="24"/>
            <w:lang w:eastAsia="en-IN"/>
          </w:rPr>
          <w:t xml:space="preserve">Apart from the size of particles of grains, soils are also classified on the basis of their age. The older alluvial soil is known as </w:t>
        </w:r>
        <w:proofErr w:type="spellStart"/>
        <w:r w:rsidRPr="00DD43E0">
          <w:rPr>
            <w:rFonts w:ascii="Segoe UI" w:eastAsia="Times New Roman" w:hAnsi="Segoe UI" w:cs="Segoe UI"/>
            <w:color w:val="212529"/>
            <w:sz w:val="24"/>
            <w:szCs w:val="24"/>
            <w:lang w:eastAsia="en-IN"/>
          </w:rPr>
          <w:t>Bangar</w:t>
        </w:r>
        <w:proofErr w:type="spellEnd"/>
        <w:r w:rsidRPr="00DD43E0">
          <w:rPr>
            <w:rFonts w:ascii="Segoe UI" w:eastAsia="Times New Roman" w:hAnsi="Segoe UI" w:cs="Segoe UI"/>
            <w:color w:val="212529"/>
            <w:sz w:val="24"/>
            <w:szCs w:val="24"/>
            <w:lang w:eastAsia="en-IN"/>
          </w:rPr>
          <w:t xml:space="preserve"> and new alluvial soil or </w:t>
        </w:r>
        <w:proofErr w:type="spellStart"/>
        <w:r w:rsidRPr="00DD43E0">
          <w:rPr>
            <w:rFonts w:ascii="Segoe UI" w:eastAsia="Times New Roman" w:hAnsi="Segoe UI" w:cs="Segoe UI"/>
            <w:color w:val="212529"/>
            <w:sz w:val="24"/>
            <w:szCs w:val="24"/>
            <w:lang w:eastAsia="en-IN"/>
          </w:rPr>
          <w:t>Khadar</w:t>
        </w:r>
        <w:proofErr w:type="spellEnd"/>
        <w:r w:rsidRPr="00DD43E0">
          <w:rPr>
            <w:rFonts w:ascii="Segoe UI" w:eastAsia="Times New Roman" w:hAnsi="Segoe UI" w:cs="Segoe UI"/>
            <w:color w:val="212529"/>
            <w:sz w:val="24"/>
            <w:szCs w:val="24"/>
            <w:lang w:eastAsia="en-IN"/>
          </w:rPr>
          <w:t>. New alluvial soil has more concentration of coarse grains while Old alluvial soil has plenty of fine particles.</w:t>
        </w:r>
      </w:ins>
    </w:p>
    <w:p w:rsidR="00DD43E0" w:rsidRPr="00DD43E0" w:rsidRDefault="00DD43E0" w:rsidP="00DD43E0">
      <w:pPr>
        <w:shd w:val="clear" w:color="auto" w:fill="FFFFFF"/>
        <w:spacing w:after="100" w:afterAutospacing="1" w:line="240" w:lineRule="auto"/>
        <w:rPr>
          <w:ins w:id="192" w:author="Unknown"/>
          <w:rFonts w:ascii="Segoe UI" w:eastAsia="Times New Roman" w:hAnsi="Segoe UI" w:cs="Segoe UI"/>
          <w:color w:val="212529"/>
          <w:sz w:val="24"/>
          <w:szCs w:val="24"/>
          <w:lang w:eastAsia="en-IN"/>
        </w:rPr>
      </w:pPr>
      <w:ins w:id="193" w:author="Unknown">
        <w:r w:rsidRPr="00DD43E0">
          <w:rPr>
            <w:rFonts w:ascii="Segoe UI" w:eastAsia="Times New Roman" w:hAnsi="Segoe UI" w:cs="Segoe UI"/>
            <w:color w:val="212529"/>
            <w:sz w:val="24"/>
            <w:szCs w:val="24"/>
            <w:lang w:eastAsia="en-IN"/>
          </w:rPr>
          <w:t>Alluvial soil is rich in potash, phosphoric acid and lime. Because of presence of these chemicals alluvial soil is good for the growth of sugarcane, paddy, wheat, maize, and pulses.</w:t>
        </w:r>
      </w:ins>
    </w:p>
    <w:p w:rsidR="00DD43E0" w:rsidRPr="00DD43E0" w:rsidRDefault="00DD43E0" w:rsidP="00DD43E0">
      <w:pPr>
        <w:spacing w:after="0" w:line="240" w:lineRule="auto"/>
        <w:rPr>
          <w:ins w:id="194" w:author="Unknown"/>
          <w:rFonts w:ascii="Times New Roman" w:eastAsia="Times New Roman" w:hAnsi="Times New Roman" w:cs="Times New Roman"/>
          <w:sz w:val="24"/>
          <w:szCs w:val="24"/>
          <w:lang w:eastAsia="en-IN"/>
        </w:rPr>
      </w:pPr>
      <w:ins w:id="195" w:author="Unknown">
        <w:r w:rsidRPr="00DD43E0">
          <w:rPr>
            <w:rFonts w:ascii="Times New Roman" w:eastAsia="Times New Roman" w:hAnsi="Times New Roman" w:cs="Times New Roman"/>
            <w:sz w:val="24"/>
            <w:szCs w:val="24"/>
            <w:lang w:eastAsia="en-IN"/>
          </w:rPr>
          <w:pict>
            <v:rect id="_x0000_i1033" style="width:0;height:0" o:hrstd="t" o:hrnoshade="t" o:hr="t" fillcolor="#212529" stroked="f"/>
          </w:pict>
        </w:r>
      </w:ins>
    </w:p>
    <w:p w:rsidR="00DD43E0" w:rsidRPr="00DD43E0" w:rsidRDefault="00DD43E0" w:rsidP="00DD43E0">
      <w:pPr>
        <w:shd w:val="clear" w:color="auto" w:fill="FFFFFF"/>
        <w:spacing w:after="100" w:afterAutospacing="1" w:line="240" w:lineRule="auto"/>
        <w:outlineLvl w:val="1"/>
        <w:rPr>
          <w:ins w:id="196" w:author="Unknown"/>
          <w:rFonts w:ascii="Segoe UI" w:eastAsia="Times New Roman" w:hAnsi="Segoe UI" w:cs="Segoe UI"/>
          <w:color w:val="212529"/>
          <w:sz w:val="36"/>
          <w:szCs w:val="36"/>
          <w:lang w:eastAsia="en-IN"/>
        </w:rPr>
      </w:pPr>
      <w:ins w:id="197" w:author="Unknown">
        <w:r w:rsidRPr="00DD43E0">
          <w:rPr>
            <w:rFonts w:ascii="Segoe UI" w:eastAsia="Times New Roman" w:hAnsi="Segoe UI" w:cs="Segoe UI"/>
            <w:color w:val="212529"/>
            <w:sz w:val="36"/>
            <w:szCs w:val="36"/>
            <w:lang w:eastAsia="en-IN"/>
          </w:rPr>
          <w:t>Black Soil</w:t>
        </w:r>
      </w:ins>
    </w:p>
    <w:p w:rsidR="00DD43E0" w:rsidRPr="00DD43E0" w:rsidRDefault="00DD43E0" w:rsidP="00DD43E0">
      <w:pPr>
        <w:shd w:val="clear" w:color="auto" w:fill="FFFFFF"/>
        <w:spacing w:after="100" w:afterAutospacing="1" w:line="240" w:lineRule="auto"/>
        <w:rPr>
          <w:ins w:id="198" w:author="Unknown"/>
          <w:rFonts w:ascii="Segoe UI" w:eastAsia="Times New Roman" w:hAnsi="Segoe UI" w:cs="Segoe UI"/>
          <w:color w:val="212529"/>
          <w:sz w:val="24"/>
          <w:szCs w:val="24"/>
          <w:lang w:eastAsia="en-IN"/>
        </w:rPr>
      </w:pPr>
      <w:ins w:id="199" w:author="Unknown">
        <w:r w:rsidRPr="00DD43E0">
          <w:rPr>
            <w:rFonts w:ascii="Segoe UI" w:eastAsia="Times New Roman" w:hAnsi="Segoe UI" w:cs="Segoe UI"/>
            <w:b/>
            <w:bCs/>
            <w:color w:val="212529"/>
            <w:sz w:val="24"/>
            <w:szCs w:val="24"/>
            <w:lang w:eastAsia="en-IN"/>
          </w:rPr>
          <w:lastRenderedPageBreak/>
          <w:t>Availability:</w:t>
        </w:r>
        <w:r w:rsidRPr="00DD43E0">
          <w:rPr>
            <w:rFonts w:ascii="Segoe UI" w:eastAsia="Times New Roman" w:hAnsi="Segoe UI" w:cs="Segoe UI"/>
            <w:color w:val="212529"/>
            <w:sz w:val="24"/>
            <w:szCs w:val="24"/>
            <w:lang w:eastAsia="en-IN"/>
          </w:rPr>
          <w:t xml:space="preserve"> Because of black colour, this type of soil is called black soil. It is also known as </w:t>
        </w:r>
        <w:proofErr w:type="spellStart"/>
        <w:r w:rsidRPr="00DD43E0">
          <w:rPr>
            <w:rFonts w:ascii="Segoe UI" w:eastAsia="Times New Roman" w:hAnsi="Segoe UI" w:cs="Segoe UI"/>
            <w:color w:val="212529"/>
            <w:sz w:val="24"/>
            <w:szCs w:val="24"/>
            <w:lang w:eastAsia="en-IN"/>
          </w:rPr>
          <w:t>Regur</w:t>
        </w:r>
        <w:proofErr w:type="spellEnd"/>
        <w:r w:rsidRPr="00DD43E0">
          <w:rPr>
            <w:rFonts w:ascii="Segoe UI" w:eastAsia="Times New Roman" w:hAnsi="Segoe UI" w:cs="Segoe UI"/>
            <w:color w:val="212529"/>
            <w:sz w:val="24"/>
            <w:szCs w:val="24"/>
            <w:lang w:eastAsia="en-IN"/>
          </w:rPr>
          <w:t xml:space="preserve"> Soil. Black soil is found in the north west </w:t>
        </w:r>
        <w:proofErr w:type="spellStart"/>
        <w:proofErr w:type="gramStart"/>
        <w:r w:rsidRPr="00DD43E0">
          <w:rPr>
            <w:rFonts w:ascii="Segoe UI" w:eastAsia="Times New Roman" w:hAnsi="Segoe UI" w:cs="Segoe UI"/>
            <w:color w:val="212529"/>
            <w:sz w:val="24"/>
            <w:szCs w:val="24"/>
            <w:lang w:eastAsia="en-IN"/>
          </w:rPr>
          <w:t>deccan</w:t>
        </w:r>
        <w:proofErr w:type="spellEnd"/>
        <w:proofErr w:type="gramEnd"/>
        <w:r w:rsidRPr="00DD43E0">
          <w:rPr>
            <w:rFonts w:ascii="Segoe UI" w:eastAsia="Times New Roman" w:hAnsi="Segoe UI" w:cs="Segoe UI"/>
            <w:color w:val="212529"/>
            <w:sz w:val="24"/>
            <w:szCs w:val="24"/>
            <w:lang w:eastAsia="en-IN"/>
          </w:rPr>
          <w:t xml:space="preserve"> plateau. It is found in the plateau of Maharashtra, </w:t>
        </w:r>
        <w:proofErr w:type="spellStart"/>
        <w:r w:rsidRPr="00DD43E0">
          <w:rPr>
            <w:rFonts w:ascii="Segoe UI" w:eastAsia="Times New Roman" w:hAnsi="Segoe UI" w:cs="Segoe UI"/>
            <w:color w:val="212529"/>
            <w:sz w:val="24"/>
            <w:szCs w:val="24"/>
            <w:lang w:eastAsia="en-IN"/>
          </w:rPr>
          <w:t>Saurashtra</w:t>
        </w:r>
        <w:proofErr w:type="spellEnd"/>
        <w:r w:rsidRPr="00DD43E0">
          <w:rPr>
            <w:rFonts w:ascii="Segoe UI" w:eastAsia="Times New Roman" w:hAnsi="Segoe UI" w:cs="Segoe UI"/>
            <w:color w:val="212529"/>
            <w:sz w:val="24"/>
            <w:szCs w:val="24"/>
            <w:lang w:eastAsia="en-IN"/>
          </w:rPr>
          <w:t xml:space="preserve">, </w:t>
        </w:r>
        <w:proofErr w:type="spellStart"/>
        <w:r w:rsidRPr="00DD43E0">
          <w:rPr>
            <w:rFonts w:ascii="Segoe UI" w:eastAsia="Times New Roman" w:hAnsi="Segoe UI" w:cs="Segoe UI"/>
            <w:color w:val="212529"/>
            <w:sz w:val="24"/>
            <w:szCs w:val="24"/>
            <w:lang w:eastAsia="en-IN"/>
          </w:rPr>
          <w:t>Malwa</w:t>
        </w:r>
        <w:proofErr w:type="spellEnd"/>
        <w:r w:rsidRPr="00DD43E0">
          <w:rPr>
            <w:rFonts w:ascii="Segoe UI" w:eastAsia="Times New Roman" w:hAnsi="Segoe UI" w:cs="Segoe UI"/>
            <w:color w:val="212529"/>
            <w:sz w:val="24"/>
            <w:szCs w:val="24"/>
            <w:lang w:eastAsia="en-IN"/>
          </w:rPr>
          <w:t xml:space="preserve">, Madhya Pradesh and </w:t>
        </w:r>
        <w:proofErr w:type="spellStart"/>
        <w:r w:rsidRPr="00DD43E0">
          <w:rPr>
            <w:rFonts w:ascii="Segoe UI" w:eastAsia="Times New Roman" w:hAnsi="Segoe UI" w:cs="Segoe UI"/>
            <w:color w:val="212529"/>
            <w:sz w:val="24"/>
            <w:szCs w:val="24"/>
            <w:lang w:eastAsia="en-IN"/>
          </w:rPr>
          <w:t>Chattisgarh</w:t>
        </w:r>
        <w:proofErr w:type="spellEnd"/>
        <w:r w:rsidRPr="00DD43E0">
          <w:rPr>
            <w:rFonts w:ascii="Segoe UI" w:eastAsia="Times New Roman" w:hAnsi="Segoe UI" w:cs="Segoe UI"/>
            <w:color w:val="212529"/>
            <w:sz w:val="24"/>
            <w:szCs w:val="24"/>
            <w:lang w:eastAsia="en-IN"/>
          </w:rPr>
          <w:t xml:space="preserve"> and extent along with the valley of Krishna and Godavari Rivers.</w:t>
        </w:r>
      </w:ins>
    </w:p>
    <w:p w:rsidR="00DD43E0" w:rsidRPr="00DD43E0" w:rsidRDefault="00DD43E0" w:rsidP="00DD43E0">
      <w:pPr>
        <w:shd w:val="clear" w:color="auto" w:fill="FFFFFF"/>
        <w:spacing w:after="100" w:afterAutospacing="1" w:line="240" w:lineRule="auto"/>
        <w:rPr>
          <w:ins w:id="200" w:author="Unknown"/>
          <w:rFonts w:ascii="Segoe UI" w:eastAsia="Times New Roman" w:hAnsi="Segoe UI" w:cs="Segoe UI"/>
          <w:color w:val="212529"/>
          <w:sz w:val="24"/>
          <w:szCs w:val="24"/>
          <w:lang w:eastAsia="en-IN"/>
        </w:rPr>
      </w:pPr>
      <w:ins w:id="201" w:author="Unknown">
        <w:r w:rsidRPr="00DD43E0">
          <w:rPr>
            <w:rFonts w:ascii="Segoe UI" w:eastAsia="Times New Roman" w:hAnsi="Segoe UI" w:cs="Segoe UI"/>
            <w:b/>
            <w:bCs/>
            <w:color w:val="212529"/>
            <w:sz w:val="24"/>
            <w:szCs w:val="24"/>
            <w:lang w:eastAsia="en-IN"/>
          </w:rPr>
          <w:t>Nature:</w:t>
        </w:r>
        <w:r w:rsidRPr="00DD43E0">
          <w:rPr>
            <w:rFonts w:ascii="Segoe UI" w:eastAsia="Times New Roman" w:hAnsi="Segoe UI" w:cs="Segoe UI"/>
            <w:color w:val="212529"/>
            <w:sz w:val="24"/>
            <w:szCs w:val="24"/>
            <w:lang w:eastAsia="en-IN"/>
          </w:rPr>
          <w:t> Black soil has high concentration of fine particles and thus can hold moisture for long time. It contains calcium, potassium, magnesium and lime. Black soil is suitable for the growth of cotton, but many other crop are grown in the area of black soil.</w:t>
        </w:r>
      </w:ins>
    </w:p>
    <w:p w:rsidR="00DD43E0" w:rsidRPr="00DD43E0" w:rsidRDefault="00DD43E0" w:rsidP="00DD43E0">
      <w:pPr>
        <w:shd w:val="clear" w:color="auto" w:fill="FFFFFF"/>
        <w:spacing w:after="100" w:afterAutospacing="1" w:line="240" w:lineRule="auto"/>
        <w:outlineLvl w:val="1"/>
        <w:rPr>
          <w:ins w:id="202" w:author="Unknown"/>
          <w:rFonts w:ascii="Segoe UI" w:eastAsia="Times New Roman" w:hAnsi="Segoe UI" w:cs="Segoe UI"/>
          <w:color w:val="212529"/>
          <w:sz w:val="36"/>
          <w:szCs w:val="36"/>
          <w:lang w:eastAsia="en-IN"/>
        </w:rPr>
      </w:pPr>
      <w:ins w:id="203" w:author="Unknown">
        <w:r w:rsidRPr="00DD43E0">
          <w:rPr>
            <w:rFonts w:ascii="Segoe UI" w:eastAsia="Times New Roman" w:hAnsi="Segoe UI" w:cs="Segoe UI"/>
            <w:color w:val="212529"/>
            <w:sz w:val="36"/>
            <w:szCs w:val="36"/>
            <w:lang w:eastAsia="en-IN"/>
          </w:rPr>
          <w:t>Red and Yellow Soil</w:t>
        </w:r>
      </w:ins>
    </w:p>
    <w:p w:rsidR="00DD43E0" w:rsidRPr="00DD43E0" w:rsidRDefault="00DD43E0" w:rsidP="00DD43E0">
      <w:pPr>
        <w:shd w:val="clear" w:color="auto" w:fill="FFFFFF"/>
        <w:spacing w:after="100" w:afterAutospacing="1" w:line="240" w:lineRule="auto"/>
        <w:rPr>
          <w:ins w:id="204" w:author="Unknown"/>
          <w:rFonts w:ascii="Segoe UI" w:eastAsia="Times New Roman" w:hAnsi="Segoe UI" w:cs="Segoe UI"/>
          <w:color w:val="212529"/>
          <w:sz w:val="24"/>
          <w:szCs w:val="24"/>
          <w:lang w:eastAsia="en-IN"/>
        </w:rPr>
      </w:pPr>
      <w:ins w:id="205" w:author="Unknown">
        <w:r w:rsidRPr="00DD43E0">
          <w:rPr>
            <w:rFonts w:ascii="Segoe UI" w:eastAsia="Times New Roman" w:hAnsi="Segoe UI" w:cs="Segoe UI"/>
            <w:color w:val="212529"/>
            <w:sz w:val="24"/>
            <w:szCs w:val="24"/>
            <w:lang w:eastAsia="en-IN"/>
          </w:rPr>
          <w:t xml:space="preserve">The soil looks red due to presence of iron in crystalline or metamorphic rocks. When the soil look yellow when it occurs in dehydrated form. Red soil is present in the eastern and southern parts of the Deccan Plateau. Red soil is also found in Orissa, Chhattisgarh, on the southern part of the </w:t>
        </w:r>
        <w:proofErr w:type="spellStart"/>
        <w:r w:rsidRPr="00DD43E0">
          <w:rPr>
            <w:rFonts w:ascii="Segoe UI" w:eastAsia="Times New Roman" w:hAnsi="Segoe UI" w:cs="Segoe UI"/>
            <w:color w:val="212529"/>
            <w:sz w:val="24"/>
            <w:szCs w:val="24"/>
            <w:lang w:eastAsia="en-IN"/>
          </w:rPr>
          <w:t>Gangetic</w:t>
        </w:r>
        <w:proofErr w:type="spellEnd"/>
        <w:r w:rsidRPr="00DD43E0">
          <w:rPr>
            <w:rFonts w:ascii="Segoe UI" w:eastAsia="Times New Roman" w:hAnsi="Segoe UI" w:cs="Segoe UI"/>
            <w:color w:val="212529"/>
            <w:sz w:val="24"/>
            <w:szCs w:val="24"/>
            <w:lang w:eastAsia="en-IN"/>
          </w:rPr>
          <w:t xml:space="preserve"> plains and along the </w:t>
        </w:r>
        <w:proofErr w:type="spellStart"/>
        <w:r w:rsidRPr="00DD43E0">
          <w:rPr>
            <w:rFonts w:ascii="Segoe UI" w:eastAsia="Times New Roman" w:hAnsi="Segoe UI" w:cs="Segoe UI"/>
            <w:color w:val="212529"/>
            <w:sz w:val="24"/>
            <w:szCs w:val="24"/>
            <w:lang w:eastAsia="en-IN"/>
          </w:rPr>
          <w:t>piedomont</w:t>
        </w:r>
        <w:proofErr w:type="spellEnd"/>
        <w:r w:rsidRPr="00DD43E0">
          <w:rPr>
            <w:rFonts w:ascii="Segoe UI" w:eastAsia="Times New Roman" w:hAnsi="Segoe UI" w:cs="Segoe UI"/>
            <w:color w:val="212529"/>
            <w:sz w:val="24"/>
            <w:szCs w:val="24"/>
            <w:lang w:eastAsia="en-IN"/>
          </w:rPr>
          <w:t xml:space="preserve"> zone of the Western Ghats.</w:t>
        </w:r>
      </w:ins>
    </w:p>
    <w:p w:rsidR="00DD43E0" w:rsidRPr="00DD43E0" w:rsidRDefault="00DD43E0" w:rsidP="00DD43E0">
      <w:pPr>
        <w:shd w:val="clear" w:color="auto" w:fill="FFFFFF"/>
        <w:spacing w:after="100" w:afterAutospacing="1" w:line="240" w:lineRule="auto"/>
        <w:outlineLvl w:val="1"/>
        <w:rPr>
          <w:ins w:id="206" w:author="Unknown"/>
          <w:rFonts w:ascii="Segoe UI" w:eastAsia="Times New Roman" w:hAnsi="Segoe UI" w:cs="Segoe UI"/>
          <w:color w:val="212529"/>
          <w:sz w:val="36"/>
          <w:szCs w:val="36"/>
          <w:lang w:eastAsia="en-IN"/>
        </w:rPr>
      </w:pPr>
      <w:ins w:id="207" w:author="Unknown">
        <w:r w:rsidRPr="00DD43E0">
          <w:rPr>
            <w:rFonts w:ascii="Segoe UI" w:eastAsia="Times New Roman" w:hAnsi="Segoe UI" w:cs="Segoe UI"/>
            <w:color w:val="212529"/>
            <w:sz w:val="36"/>
            <w:szCs w:val="36"/>
            <w:lang w:eastAsia="en-IN"/>
          </w:rPr>
          <w:t>Laterite Soil</w:t>
        </w:r>
      </w:ins>
    </w:p>
    <w:p w:rsidR="00DD43E0" w:rsidRPr="00DD43E0" w:rsidRDefault="00DD43E0" w:rsidP="00DD43E0">
      <w:pPr>
        <w:shd w:val="clear" w:color="auto" w:fill="FFFFFF"/>
        <w:spacing w:after="100" w:afterAutospacing="1" w:line="240" w:lineRule="auto"/>
        <w:rPr>
          <w:ins w:id="208" w:author="Unknown"/>
          <w:rFonts w:ascii="Segoe UI" w:eastAsia="Times New Roman" w:hAnsi="Segoe UI" w:cs="Segoe UI"/>
          <w:color w:val="212529"/>
          <w:sz w:val="24"/>
          <w:szCs w:val="24"/>
          <w:lang w:eastAsia="en-IN"/>
        </w:rPr>
      </w:pPr>
      <w:ins w:id="209" w:author="Unknown">
        <w:r w:rsidRPr="00DD43E0">
          <w:rPr>
            <w:rFonts w:ascii="Segoe UI" w:eastAsia="Times New Roman" w:hAnsi="Segoe UI" w:cs="Segoe UI"/>
            <w:color w:val="212529"/>
            <w:sz w:val="24"/>
            <w:szCs w:val="24"/>
            <w:lang w:eastAsia="en-IN"/>
          </w:rPr>
          <w:t xml:space="preserve">Laterite soil is formed in regions which get high rainfall with high temperature. This causes leaching of the soil and microorganisms are killed during the process. Due to this, laterite soil does not contain humus or contains very low amount of humus. This soil is mainly found in Kerala, Karnataka, Tamil Nadu, </w:t>
        </w:r>
        <w:proofErr w:type="gramStart"/>
        <w:r w:rsidRPr="00DD43E0">
          <w:rPr>
            <w:rFonts w:ascii="Segoe UI" w:eastAsia="Times New Roman" w:hAnsi="Segoe UI" w:cs="Segoe UI"/>
            <w:color w:val="212529"/>
            <w:sz w:val="24"/>
            <w:szCs w:val="24"/>
            <w:lang w:eastAsia="en-IN"/>
          </w:rPr>
          <w:t>Madhya</w:t>
        </w:r>
        <w:proofErr w:type="gramEnd"/>
        <w:r w:rsidRPr="00DD43E0">
          <w:rPr>
            <w:rFonts w:ascii="Segoe UI" w:eastAsia="Times New Roman" w:hAnsi="Segoe UI" w:cs="Segoe UI"/>
            <w:color w:val="212529"/>
            <w:sz w:val="24"/>
            <w:szCs w:val="24"/>
            <w:lang w:eastAsia="en-IN"/>
          </w:rPr>
          <w:t xml:space="preserve"> Pradesh and in hilly areas of Orissa and Assam. This soil can be made cultivable with heavy dose of manures.</w:t>
        </w:r>
      </w:ins>
    </w:p>
    <w:p w:rsidR="00DD43E0" w:rsidRPr="00DD43E0" w:rsidRDefault="00DD43E0" w:rsidP="00DD43E0">
      <w:pPr>
        <w:shd w:val="clear" w:color="auto" w:fill="FFFFFF"/>
        <w:spacing w:after="100" w:afterAutospacing="1" w:line="240" w:lineRule="auto"/>
        <w:outlineLvl w:val="1"/>
        <w:rPr>
          <w:ins w:id="210" w:author="Unknown"/>
          <w:rFonts w:ascii="Segoe UI" w:eastAsia="Times New Roman" w:hAnsi="Segoe UI" w:cs="Segoe UI"/>
          <w:color w:val="212529"/>
          <w:sz w:val="36"/>
          <w:szCs w:val="36"/>
          <w:lang w:eastAsia="en-IN"/>
        </w:rPr>
      </w:pPr>
      <w:ins w:id="211" w:author="Unknown">
        <w:r w:rsidRPr="00DD43E0">
          <w:rPr>
            <w:rFonts w:ascii="Segoe UI" w:eastAsia="Times New Roman" w:hAnsi="Segoe UI" w:cs="Segoe UI"/>
            <w:color w:val="212529"/>
            <w:sz w:val="36"/>
            <w:szCs w:val="36"/>
            <w:lang w:eastAsia="en-IN"/>
          </w:rPr>
          <w:t>Arid Soil</w:t>
        </w:r>
      </w:ins>
    </w:p>
    <w:p w:rsidR="00DD43E0" w:rsidRPr="00DD43E0" w:rsidRDefault="00DD43E0" w:rsidP="00DD43E0">
      <w:pPr>
        <w:shd w:val="clear" w:color="auto" w:fill="FFFFFF"/>
        <w:spacing w:after="100" w:afterAutospacing="1" w:line="240" w:lineRule="auto"/>
        <w:rPr>
          <w:ins w:id="212" w:author="Unknown"/>
          <w:rFonts w:ascii="Segoe UI" w:eastAsia="Times New Roman" w:hAnsi="Segoe UI" w:cs="Segoe UI"/>
          <w:color w:val="212529"/>
          <w:sz w:val="24"/>
          <w:szCs w:val="24"/>
          <w:lang w:eastAsia="en-IN"/>
        </w:rPr>
      </w:pPr>
      <w:ins w:id="213" w:author="Unknown">
        <w:r w:rsidRPr="00DD43E0">
          <w:rPr>
            <w:rFonts w:ascii="Segoe UI" w:eastAsia="Times New Roman" w:hAnsi="Segoe UI" w:cs="Segoe UI"/>
            <w:color w:val="212529"/>
            <w:sz w:val="24"/>
            <w:szCs w:val="24"/>
            <w:lang w:eastAsia="en-IN"/>
          </w:rPr>
          <w:t>Arid soil is found in those areas which receive scanty rainfall. Due to high temperature, evaporation is faster in these regions. The soil has a high content of salt. Arid soil can be made cultivable with proper treatment. Arid soil is present in Rajasthan and Gujarat.</w:t>
        </w:r>
      </w:ins>
    </w:p>
    <w:p w:rsidR="00DD43E0" w:rsidRPr="00DD43E0" w:rsidRDefault="00DD43E0" w:rsidP="00DD43E0">
      <w:pPr>
        <w:shd w:val="clear" w:color="auto" w:fill="FFFFFF"/>
        <w:spacing w:after="100" w:afterAutospacing="1" w:line="240" w:lineRule="auto"/>
        <w:outlineLvl w:val="1"/>
        <w:rPr>
          <w:ins w:id="214" w:author="Unknown"/>
          <w:rFonts w:ascii="Segoe UI" w:eastAsia="Times New Roman" w:hAnsi="Segoe UI" w:cs="Segoe UI"/>
          <w:color w:val="212529"/>
          <w:sz w:val="36"/>
          <w:szCs w:val="36"/>
          <w:lang w:eastAsia="en-IN"/>
        </w:rPr>
      </w:pPr>
      <w:ins w:id="215" w:author="Unknown">
        <w:r w:rsidRPr="00DD43E0">
          <w:rPr>
            <w:rFonts w:ascii="Segoe UI" w:eastAsia="Times New Roman" w:hAnsi="Segoe UI" w:cs="Segoe UI"/>
            <w:color w:val="212529"/>
            <w:sz w:val="36"/>
            <w:szCs w:val="36"/>
            <w:lang w:eastAsia="en-IN"/>
          </w:rPr>
          <w:t>Forest Soil</w:t>
        </w:r>
      </w:ins>
    </w:p>
    <w:p w:rsidR="00DD43E0" w:rsidRPr="00DD43E0" w:rsidRDefault="00DD43E0" w:rsidP="00DD43E0">
      <w:pPr>
        <w:shd w:val="clear" w:color="auto" w:fill="FFFFFF"/>
        <w:spacing w:after="100" w:afterAutospacing="1" w:line="240" w:lineRule="auto"/>
        <w:rPr>
          <w:ins w:id="216" w:author="Unknown"/>
          <w:rFonts w:ascii="Segoe UI" w:eastAsia="Times New Roman" w:hAnsi="Segoe UI" w:cs="Segoe UI"/>
          <w:color w:val="212529"/>
          <w:sz w:val="24"/>
          <w:szCs w:val="24"/>
          <w:lang w:eastAsia="en-IN"/>
        </w:rPr>
      </w:pPr>
      <w:ins w:id="217" w:author="Unknown">
        <w:r w:rsidRPr="00DD43E0">
          <w:rPr>
            <w:rFonts w:ascii="Segoe UI" w:eastAsia="Times New Roman" w:hAnsi="Segoe UI" w:cs="Segoe UI"/>
            <w:color w:val="212529"/>
            <w:sz w:val="24"/>
            <w:szCs w:val="24"/>
            <w:lang w:eastAsia="en-IN"/>
          </w:rPr>
          <w:t>The forest soil is found in hilly areas. The soil in upper parts is highly acidic because of denudation. The soil in the lower part is highly fertile.</w:t>
        </w:r>
      </w:ins>
    </w:p>
    <w:p w:rsidR="00DD43E0" w:rsidRPr="00DD43E0" w:rsidRDefault="00DD43E0" w:rsidP="00DD43E0">
      <w:pPr>
        <w:shd w:val="clear" w:color="auto" w:fill="FFFFFF"/>
        <w:spacing w:after="100" w:afterAutospacing="1" w:line="240" w:lineRule="auto"/>
        <w:outlineLvl w:val="1"/>
        <w:rPr>
          <w:ins w:id="218" w:author="Unknown"/>
          <w:rFonts w:ascii="Segoe UI" w:eastAsia="Times New Roman" w:hAnsi="Segoe UI" w:cs="Segoe UI"/>
          <w:color w:val="212529"/>
          <w:sz w:val="36"/>
          <w:szCs w:val="36"/>
          <w:lang w:eastAsia="en-IN"/>
        </w:rPr>
      </w:pPr>
      <w:ins w:id="219" w:author="Unknown">
        <w:r w:rsidRPr="00DD43E0">
          <w:rPr>
            <w:rFonts w:ascii="Segoe UI" w:eastAsia="Times New Roman" w:hAnsi="Segoe UI" w:cs="Segoe UI"/>
            <w:color w:val="212529"/>
            <w:sz w:val="36"/>
            <w:szCs w:val="36"/>
            <w:lang w:eastAsia="en-IN"/>
          </w:rPr>
          <w:t>Soil Erosion and Soil Conservation</w:t>
        </w:r>
      </w:ins>
    </w:p>
    <w:p w:rsidR="00DD43E0" w:rsidRPr="00DD43E0" w:rsidRDefault="00DD43E0" w:rsidP="00DD43E0">
      <w:pPr>
        <w:shd w:val="clear" w:color="auto" w:fill="FFFFFF"/>
        <w:spacing w:after="100" w:afterAutospacing="1" w:line="240" w:lineRule="auto"/>
        <w:rPr>
          <w:ins w:id="220" w:author="Unknown"/>
          <w:rFonts w:ascii="Segoe UI" w:eastAsia="Times New Roman" w:hAnsi="Segoe UI" w:cs="Segoe UI"/>
          <w:color w:val="212529"/>
          <w:sz w:val="24"/>
          <w:szCs w:val="24"/>
          <w:lang w:eastAsia="en-IN"/>
        </w:rPr>
      </w:pPr>
      <w:ins w:id="221" w:author="Unknown">
        <w:r w:rsidRPr="00DD43E0">
          <w:rPr>
            <w:rFonts w:ascii="Segoe UI" w:eastAsia="Times New Roman" w:hAnsi="Segoe UI" w:cs="Segoe UI"/>
            <w:color w:val="212529"/>
            <w:sz w:val="24"/>
            <w:szCs w:val="24"/>
            <w:lang w:eastAsia="en-IN"/>
          </w:rPr>
          <w:lastRenderedPageBreak/>
          <w:t>Removal of top soil is called soil erosion. Intense farming, grazing, construction activities and other human activities; along with deforestation have led to soil erosion. Soil erosion; if not checked in time; can even lead to desertification.</w:t>
        </w:r>
      </w:ins>
    </w:p>
    <w:p w:rsidR="00DD43E0" w:rsidRPr="00DD43E0" w:rsidRDefault="00DD43E0" w:rsidP="00DD43E0">
      <w:pPr>
        <w:shd w:val="clear" w:color="auto" w:fill="FFFFFF"/>
        <w:spacing w:after="100" w:afterAutospacing="1" w:line="240" w:lineRule="auto"/>
        <w:rPr>
          <w:ins w:id="222" w:author="Unknown"/>
          <w:rFonts w:ascii="Segoe UI" w:eastAsia="Times New Roman" w:hAnsi="Segoe UI" w:cs="Segoe UI"/>
          <w:color w:val="212529"/>
          <w:sz w:val="24"/>
          <w:szCs w:val="24"/>
          <w:lang w:eastAsia="en-IN"/>
        </w:rPr>
      </w:pPr>
      <w:ins w:id="223" w:author="Unknown">
        <w:r w:rsidRPr="00DD43E0">
          <w:rPr>
            <w:rFonts w:ascii="Segoe UI" w:eastAsia="Times New Roman" w:hAnsi="Segoe UI" w:cs="Segoe UI"/>
            <w:color w:val="212529"/>
            <w:sz w:val="24"/>
            <w:szCs w:val="24"/>
            <w:lang w:eastAsia="en-IN"/>
          </w:rPr>
          <w:t>Soil conservation is important to prevent soil erosion. Soil conservation can be done by many methods. Afforest</w:t>
        </w:r>
      </w:ins>
      <w:r>
        <w:rPr>
          <w:rFonts w:ascii="Segoe UI" w:hAnsi="Segoe UI" w:cs="Segoe UI"/>
          <w:color w:val="212529"/>
          <w:shd w:val="clear" w:color="auto" w:fill="FFFFFF"/>
        </w:rPr>
        <w:t>ation is the main method because trees hold the topsoil in place. Terrace farming and shelter belt planting also help in soil conservation.</w:t>
      </w:r>
    </w:p>
    <w:p w:rsidR="00CE3906" w:rsidRDefault="00CE3906">
      <w:bookmarkStart w:id="224" w:name="_GoBack"/>
      <w:bookmarkEnd w:id="224"/>
    </w:p>
    <w:sectPr w:rsidR="00CE3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26AC2"/>
    <w:multiLevelType w:val="multilevel"/>
    <w:tmpl w:val="EAD6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60926"/>
    <w:multiLevelType w:val="multilevel"/>
    <w:tmpl w:val="4DAAC8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4812A66"/>
    <w:multiLevelType w:val="multilevel"/>
    <w:tmpl w:val="781080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2AF419AD"/>
    <w:multiLevelType w:val="multilevel"/>
    <w:tmpl w:val="5F7EC5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427959C2"/>
    <w:multiLevelType w:val="multilevel"/>
    <w:tmpl w:val="5BE4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0105F9"/>
    <w:multiLevelType w:val="multilevel"/>
    <w:tmpl w:val="A852E4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67E45EC6"/>
    <w:multiLevelType w:val="multilevel"/>
    <w:tmpl w:val="2ABCF7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743C7940"/>
    <w:multiLevelType w:val="multilevel"/>
    <w:tmpl w:val="CF92C8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5C6124"/>
    <w:multiLevelType w:val="multilevel"/>
    <w:tmpl w:val="C9FA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337C3D"/>
    <w:multiLevelType w:val="multilevel"/>
    <w:tmpl w:val="E4460C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2"/>
  </w:num>
  <w:num w:numId="3">
    <w:abstractNumId w:val="5"/>
  </w:num>
  <w:num w:numId="4">
    <w:abstractNumId w:val="1"/>
  </w:num>
  <w:num w:numId="5">
    <w:abstractNumId w:val="9"/>
  </w:num>
  <w:num w:numId="6">
    <w:abstractNumId w:val="4"/>
  </w:num>
  <w:num w:numId="7">
    <w:abstractNumId w:val="6"/>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813"/>
    <w:rsid w:val="00075308"/>
    <w:rsid w:val="00850813"/>
    <w:rsid w:val="009F750F"/>
    <w:rsid w:val="00CE3906"/>
    <w:rsid w:val="00DD4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75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75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F750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50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750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F750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F75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75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75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F750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50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750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F750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F750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573117">
      <w:bodyDiv w:val="1"/>
      <w:marLeft w:val="0"/>
      <w:marRight w:val="0"/>
      <w:marTop w:val="0"/>
      <w:marBottom w:val="0"/>
      <w:divBdr>
        <w:top w:val="none" w:sz="0" w:space="0" w:color="auto"/>
        <w:left w:val="none" w:sz="0" w:space="0" w:color="auto"/>
        <w:bottom w:val="none" w:sz="0" w:space="0" w:color="auto"/>
        <w:right w:val="none" w:sz="0" w:space="0" w:color="auto"/>
      </w:divBdr>
    </w:div>
    <w:div w:id="616524914">
      <w:bodyDiv w:val="1"/>
      <w:marLeft w:val="0"/>
      <w:marRight w:val="0"/>
      <w:marTop w:val="0"/>
      <w:marBottom w:val="0"/>
      <w:divBdr>
        <w:top w:val="none" w:sz="0" w:space="0" w:color="auto"/>
        <w:left w:val="none" w:sz="0" w:space="0" w:color="auto"/>
        <w:bottom w:val="none" w:sz="0" w:space="0" w:color="auto"/>
        <w:right w:val="none" w:sz="0" w:space="0" w:color="auto"/>
      </w:divBdr>
      <w:divsChild>
        <w:div w:id="1747456279">
          <w:marLeft w:val="0"/>
          <w:marRight w:val="0"/>
          <w:marTop w:val="900"/>
          <w:marBottom w:val="0"/>
          <w:divBdr>
            <w:top w:val="none" w:sz="0" w:space="0" w:color="auto"/>
            <w:left w:val="none" w:sz="0" w:space="0" w:color="auto"/>
            <w:bottom w:val="none" w:sz="0" w:space="0" w:color="auto"/>
            <w:right w:val="none" w:sz="0" w:space="0" w:color="auto"/>
          </w:divBdr>
        </w:div>
      </w:divsChild>
    </w:div>
    <w:div w:id="2062240883">
      <w:bodyDiv w:val="1"/>
      <w:marLeft w:val="0"/>
      <w:marRight w:val="0"/>
      <w:marTop w:val="0"/>
      <w:marBottom w:val="0"/>
      <w:divBdr>
        <w:top w:val="none" w:sz="0" w:space="0" w:color="auto"/>
        <w:left w:val="none" w:sz="0" w:space="0" w:color="auto"/>
        <w:bottom w:val="none" w:sz="0" w:space="0" w:color="auto"/>
        <w:right w:val="none" w:sz="0" w:space="0" w:color="auto"/>
      </w:divBdr>
      <w:divsChild>
        <w:div w:id="1222641284">
          <w:marLeft w:val="0"/>
          <w:marRight w:val="0"/>
          <w:marTop w:val="9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2370</Words>
  <Characters>13515</Characters>
  <Application>Microsoft Office Word</Application>
  <DocSecurity>0</DocSecurity>
  <Lines>112</Lines>
  <Paragraphs>31</Paragraphs>
  <ScaleCrop>false</ScaleCrop>
  <Company/>
  <LinksUpToDate>false</LinksUpToDate>
  <CharactersWithSpaces>15854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2020-04-13T09:23:00Z</dcterms:created>
  <dcterms:modified xsi:type="dcterms:W3CDTF">2020-04-13T09:27:00Z</dcterms:modified>
</cp:coreProperties>
</file>